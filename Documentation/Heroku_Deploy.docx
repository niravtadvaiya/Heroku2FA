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78B87" w14:textId="50035589" w:rsidR="00577A0B" w:rsidRDefault="00577A0B" w:rsidP="00577A0B">
      <w:pPr>
        <w:pStyle w:val="Title"/>
        <w:rPr>
          <w:ins w:id="0" w:author="Kamal Kant Paliwal" w:date="2015-11-09T12:16:00Z"/>
        </w:rPr>
      </w:pPr>
      <w:del w:id="1" w:author="Kamal Kant Paliwal" w:date="2015-11-09T12:16:00Z">
        <w:r w:rsidDel="00FC29D5">
          <w:delText xml:space="preserve">Title </w:delText>
        </w:r>
      </w:del>
      <w:del w:id="2" w:author="Nirav Trivedi" w:date="2015-10-26T14:30:00Z">
        <w:r w:rsidR="00367412" w:rsidDel="00A650C6">
          <w:delText>Aws</w:delText>
        </w:r>
        <w:r w:rsidR="00B838CD" w:rsidDel="00A650C6">
          <w:delText>Notifier</w:delText>
        </w:r>
      </w:del>
      <w:ins w:id="3" w:author="Nirav Trivedi" w:date="2015-11-17T16:57:00Z">
        <w:r w:rsidR="00131A2D">
          <w:t xml:space="preserve">Heroku </w:t>
        </w:r>
      </w:ins>
      <w:ins w:id="4" w:author="Nirav Trivedi" w:date="2015-11-17T17:01:00Z">
        <w:r w:rsidR="00131A2D">
          <w:t>Phone</w:t>
        </w:r>
      </w:ins>
      <w:ins w:id="5" w:author="Kamal Kant Paliwal" w:date="2015-11-09T12:16:00Z">
        <w:del w:id="6" w:author="Nirav Trivedi" w:date="2015-11-17T16:57:00Z">
          <w:r w:rsidR="00FC29D5" w:rsidDel="00131A2D">
            <w:delText xml:space="preserve"> App</w:delText>
          </w:r>
        </w:del>
      </w:ins>
    </w:p>
    <w:p w14:paraId="43E5404D" w14:textId="74F4D6D9" w:rsidR="00FC29D5" w:rsidRDefault="00FC29D5">
      <w:pPr>
        <w:rPr>
          <w:ins w:id="7" w:author="Kamal Kant Paliwal" w:date="2015-11-09T12:16:00Z"/>
        </w:rPr>
        <w:pPrChange w:id="8" w:author="Kamal Kant Paliwal" w:date="2015-11-09T12:16:00Z">
          <w:pPr>
            <w:pStyle w:val="Title"/>
          </w:pPr>
        </w:pPrChange>
      </w:pPr>
      <w:ins w:id="9" w:author="Kamal Kant Paliwal" w:date="2015-11-09T12:19:00Z">
        <w:del w:id="10" w:author="Nirav Trivedi" w:date="2015-11-17T17:51:00Z">
          <w:r w:rsidRPr="00FC29D5" w:rsidDel="002805FB">
            <w:rPr>
              <w:noProof/>
              <w:lang w:val="en-US"/>
            </w:rPr>
            <w:drawing>
              <wp:inline distT="0" distB="0" distL="0" distR="0" wp14:anchorId="74600E13" wp14:editId="1C3D410A">
                <wp:extent cx="1638300" cy="830131"/>
                <wp:effectExtent l="0" t="0" r="0" b="8255"/>
                <wp:docPr id="15" name="Picture 15" descr="E:\Advaiya Projects\Nexmo\Amazon_Web_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vaiya Projects\Nexmo\Amazon_Web_Servic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45" cy="834005"/>
                        </a:xfrm>
                        <a:prstGeom prst="rect">
                          <a:avLst/>
                        </a:prstGeom>
                        <a:noFill/>
                        <a:ln>
                          <a:noFill/>
                        </a:ln>
                      </pic:spPr>
                    </pic:pic>
                  </a:graphicData>
                </a:graphic>
              </wp:inline>
            </w:drawing>
          </w:r>
        </w:del>
      </w:ins>
      <w:ins w:id="11" w:author="Nirav Trivedi" w:date="2015-11-17T17:51:00Z">
        <w:r w:rsidR="002805FB">
          <w:rPr>
            <w:noProof/>
            <w:lang w:val="en-US"/>
          </w:rPr>
          <w:drawing>
            <wp:inline distT="0" distB="0" distL="0" distR="0" wp14:anchorId="6FE34834" wp14:editId="70F61D05">
              <wp:extent cx="828675" cy="899056"/>
              <wp:effectExtent l="0" t="0" r="0" b="0"/>
              <wp:docPr id="16" name="Picture 16" descr="C:\Users\nirav.trivedi\Downloads\141164523387564hero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ownloads\141164523387564heroku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4362" cy="905226"/>
                      </a:xfrm>
                      <a:prstGeom prst="rect">
                        <a:avLst/>
                      </a:prstGeom>
                      <a:noFill/>
                      <a:ln>
                        <a:noFill/>
                      </a:ln>
                    </pic:spPr>
                  </pic:pic>
                </a:graphicData>
              </a:graphic>
            </wp:inline>
          </w:drawing>
        </w:r>
      </w:ins>
    </w:p>
    <w:p w14:paraId="30664CE6" w14:textId="77777777" w:rsidR="00FC29D5" w:rsidRDefault="00FC29D5">
      <w:pPr>
        <w:rPr>
          <w:ins w:id="12" w:author="Kamal Kant Paliwal" w:date="2015-11-09T12:19:00Z"/>
        </w:rPr>
      </w:pPr>
    </w:p>
    <w:p w14:paraId="5FA0E167" w14:textId="77777777" w:rsidR="00FC29D5" w:rsidRDefault="00FC29D5">
      <w:pPr>
        <w:rPr>
          <w:ins w:id="13" w:author="Kamal Kant Paliwal" w:date="2015-11-09T12:19:00Z"/>
        </w:rPr>
      </w:pPr>
    </w:p>
    <w:p w14:paraId="4677ED7E" w14:textId="77777777" w:rsidR="00FC29D5" w:rsidRDefault="00FC29D5" w:rsidP="00FC29D5">
      <w:pPr>
        <w:jc w:val="center"/>
        <w:rPr>
          <w:ins w:id="14" w:author="Kamal Kant Paliwal" w:date="2015-11-09T12:21:00Z"/>
          <w:rStyle w:val="SubtleEmphasis"/>
          <w:color w:val="2E74B5" w:themeColor="accent1" w:themeShade="BF"/>
          <w:sz w:val="44"/>
        </w:rPr>
      </w:pPr>
    </w:p>
    <w:p w14:paraId="01DEC8C7" w14:textId="77777777" w:rsidR="00FC29D5" w:rsidRDefault="00FC29D5" w:rsidP="00FC29D5">
      <w:pPr>
        <w:jc w:val="center"/>
        <w:rPr>
          <w:ins w:id="15" w:author="Kamal Kant Paliwal" w:date="2015-11-09T12:21:00Z"/>
          <w:rStyle w:val="SubtleEmphasis"/>
          <w:color w:val="2E74B5" w:themeColor="accent1" w:themeShade="BF"/>
          <w:sz w:val="44"/>
        </w:rPr>
      </w:pPr>
    </w:p>
    <w:p w14:paraId="4455A621" w14:textId="3B8B2D10" w:rsidR="00FC29D5" w:rsidRPr="00A5293E" w:rsidRDefault="00FC29D5">
      <w:pPr>
        <w:ind w:right="95"/>
        <w:jc w:val="center"/>
        <w:rPr>
          <w:ins w:id="16" w:author="Kamal Kant Paliwal" w:date="2015-11-09T12:20:00Z"/>
          <w:rStyle w:val="SubtleEmphasis"/>
          <w:color w:val="2E74B5" w:themeColor="accent1" w:themeShade="BF"/>
          <w:sz w:val="44"/>
        </w:rPr>
        <w:pPrChange w:id="17" w:author="Kamal Kant Paliwal" w:date="2015-11-09T13:20:00Z">
          <w:pPr>
            <w:jc w:val="center"/>
          </w:pPr>
        </w:pPrChange>
      </w:pPr>
      <w:ins w:id="18" w:author="Kamal Kant Paliwal" w:date="2015-11-09T12:20:00Z">
        <w:r w:rsidRPr="00592996">
          <w:rPr>
            <w:rStyle w:val="SubtleEmphasis"/>
            <w:color w:val="2E74B5" w:themeColor="accent1" w:themeShade="BF"/>
            <w:sz w:val="44"/>
          </w:rPr>
          <w:t>“</w:t>
        </w:r>
      </w:ins>
      <w:ins w:id="19" w:author="Kamal Kant Paliwal" w:date="2015-11-09T13:13:00Z">
        <w:del w:id="20" w:author="Nirav Trivedi" w:date="2015-11-17T17:52:00Z">
          <w:r w:rsidR="00E971E8" w:rsidDel="002805FB">
            <w:rPr>
              <w:rStyle w:val="SubtleEmphasis"/>
              <w:color w:val="2E74B5" w:themeColor="accent1" w:themeShade="BF"/>
              <w:sz w:val="44"/>
            </w:rPr>
            <w:delText xml:space="preserve">Receive real-time SMS notifications for your </w:delText>
          </w:r>
        </w:del>
      </w:ins>
      <w:ins w:id="21" w:author="Kamal Kant Paliwal" w:date="2015-11-09T13:20:00Z">
        <w:del w:id="22" w:author="Nirav Trivedi" w:date="2015-11-17T17:52:00Z">
          <w:r w:rsidR="00B45232" w:rsidRPr="00B45232" w:rsidDel="002805FB">
            <w:rPr>
              <w:rStyle w:val="SubtleEmphasis"/>
              <w:color w:val="2E74B5" w:themeColor="accent1" w:themeShade="BF"/>
              <w:sz w:val="44"/>
            </w:rPr>
            <w:delText>AWS cloud resources and the applications</w:delText>
          </w:r>
        </w:del>
      </w:ins>
      <w:ins w:id="23" w:author="Kamal Kant Paliwal" w:date="2015-11-09T13:13:00Z">
        <w:del w:id="24" w:author="Nirav Trivedi" w:date="2015-11-17T17:52:00Z">
          <w:r w:rsidR="00E971E8" w:rsidDel="002805FB">
            <w:rPr>
              <w:rStyle w:val="SubtleEmphasis"/>
              <w:color w:val="2E74B5" w:themeColor="accent1" w:themeShade="BF"/>
              <w:sz w:val="44"/>
            </w:rPr>
            <w:delText xml:space="preserve"> wherever you are</w:delText>
          </w:r>
        </w:del>
      </w:ins>
      <w:ins w:id="25" w:author="Nirav Trivedi" w:date="2015-11-17T17:52:00Z">
        <w:r w:rsidR="002805FB">
          <w:rPr>
            <w:rStyle w:val="SubtleEmphasis"/>
            <w:color w:val="2E74B5" w:themeColor="accent1" w:themeShade="BF"/>
            <w:sz w:val="44"/>
          </w:rPr>
          <w:t>Deploy two-factor Authentication easy on Heroku</w:t>
        </w:r>
      </w:ins>
      <w:ins w:id="26" w:author="Kamal Kant Paliwal" w:date="2015-11-09T12:20:00Z">
        <w:r w:rsidRPr="00592996">
          <w:rPr>
            <w:rStyle w:val="SubtleEmphasis"/>
            <w:color w:val="2E74B5" w:themeColor="accent1" w:themeShade="BF"/>
            <w:sz w:val="44"/>
          </w:rPr>
          <w:t>”</w:t>
        </w:r>
      </w:ins>
    </w:p>
    <w:p w14:paraId="6D73DAAA" w14:textId="5AC93124" w:rsidR="00FC29D5" w:rsidRDefault="00FC29D5">
      <w:pPr>
        <w:rPr>
          <w:ins w:id="27" w:author="Kamal Kant Paliwal" w:date="2015-11-09T12:20:00Z"/>
        </w:rPr>
      </w:pPr>
    </w:p>
    <w:p w14:paraId="5CAC97EF" w14:textId="6A41B6CE" w:rsidR="00FC29D5" w:rsidRDefault="00FC29D5">
      <w:pPr>
        <w:rPr>
          <w:ins w:id="28" w:author="Kamal Kant Paliwal" w:date="2015-11-09T12:16:00Z"/>
        </w:rPr>
      </w:pPr>
      <w:ins w:id="29" w:author="Kamal Kant Paliwal" w:date="2015-11-09T12:21:00Z">
        <w:r>
          <w:rPr>
            <w:noProof/>
            <w:lang w:val="en-US"/>
          </w:rPr>
          <mc:AlternateContent>
            <mc:Choice Requires="wpg">
              <w:drawing>
                <wp:anchor distT="0" distB="0" distL="114300" distR="114300" simplePos="0" relativeHeight="251659264" behindDoc="0" locked="0" layoutInCell="1" allowOverlap="1" wp14:anchorId="6FD2E9A4" wp14:editId="2D30DC15">
                  <wp:simplePos x="0" y="0"/>
                  <wp:positionH relativeFrom="page">
                    <wp:align>left</wp:align>
                  </wp:positionH>
                  <wp:positionV relativeFrom="paragraph">
                    <wp:posOffset>1800225</wp:posOffset>
                  </wp:positionV>
                  <wp:extent cx="7847965" cy="4591050"/>
                  <wp:effectExtent l="0" t="0" r="635" b="0"/>
                  <wp:wrapNone/>
                  <wp:docPr id="17" name="Group 17"/>
                  <wp:cNvGraphicFramePr/>
                  <a:graphic xmlns:a="http://schemas.openxmlformats.org/drawingml/2006/main">
                    <a:graphicData uri="http://schemas.microsoft.com/office/word/2010/wordprocessingGroup">
                      <wpg:wgp>
                        <wpg:cNvGrpSpPr/>
                        <wpg:grpSpPr>
                          <a:xfrm>
                            <a:off x="0" y="0"/>
                            <a:ext cx="7847965" cy="4591050"/>
                            <a:chOff x="0" y="0"/>
                            <a:chExt cx="7847965" cy="4591050"/>
                          </a:xfrm>
                        </wpg:grpSpPr>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47965" cy="3085465"/>
                            </a:xfrm>
                            <a:prstGeom prst="rect">
                              <a:avLst/>
                            </a:prstGeom>
                          </pic:spPr>
                        </pic:pic>
                        <wps:wsp>
                          <wps:cNvPr id="19" name="Rectangle 19"/>
                          <wps:cNvSpPr/>
                          <wps:spPr>
                            <a:xfrm>
                              <a:off x="9525" y="3086100"/>
                              <a:ext cx="7753350" cy="150495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2B0135" id="Group 17" o:spid="_x0000_s1026" style="position:absolute;margin-left:0;margin-top:141.75pt;width:617.95pt;height:361.5pt;z-index:251659264;mso-position-horizontal:left;mso-position-horizontal-relative:page" coordsize="78479,4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78479;height:30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yRNfEAAAA2wAAAA8AAABkcnMvZG93bnJldi54bWxEj0FrwkAQhe8F/8Mygpeim/YgEl2lVC2C&#10;IlT9AUN2TKLZ2ZjdavTXOwehtxnem/e+mcxaV6krNaH0bOBjkIAizrwtOTdw2C/7I1AhIlusPJOB&#10;OwWYTTtvE0ytv/EvXXcxVxLCIUUDRYx1qnXICnIYBr4mFu3oG4dR1ibXtsGbhLtKfybJUDssWRoK&#10;rOm7oOy8+3MG1tljc3nQyZ7tcv3j5qvtZeHejel1268xqEht/De/rldW8AVWfpEB9P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yRNfEAAAA2wAAAA8AAAAAAAAAAAAAAAAA&#10;nwIAAGRycy9kb3ducmV2LnhtbFBLBQYAAAAABAAEAPcAAACQAwAAAAA=&#10;">
                    <v:imagedata r:id="rId15" o:title=""/>
                    <v:path arrowok="t"/>
                  </v:shape>
                  <v:rect id="Rectangle 19" o:spid="_x0000_s1028" style="position:absolute;left:95;top:30861;width:77533;height:1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iPcIA&#10;AADbAAAADwAAAGRycy9kb3ducmV2LnhtbERPTWsCMRC9F/wPYQRvNasHaVejqFTw4MHaIngbN+Nm&#10;cTMJm9Td/femUOhtHu9zFqvO1uJBTagcK5iMMxDEhdMVlwq+v3avbyBCRNZYOyYFPQVYLQcvC8y1&#10;a/mTHqdYihTCIUcFJkafSxkKQxbD2HnixN1cYzEm2JRSN9imcFvLaZbNpMWKU4NBT1tDxf30YxXo&#10;fX+5Ha7V9NxvNrPdh2+Nx6NSo2G3noOI1MV/8Z97r9P8d/j9JR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aI9wgAAANsAAAAPAAAAAAAAAAAAAAAAAJgCAABkcnMvZG93&#10;bnJldi54bWxQSwUGAAAAAAQABAD1AAAAhwMAAAAA&#10;" fillcolor="#272727 [2749]" stroked="f" strokeweight="1pt"/>
                  <w10:wrap anchorx="page"/>
                </v:group>
              </w:pict>
            </mc:Fallback>
          </mc:AlternateContent>
        </w:r>
      </w:ins>
    </w:p>
    <w:p w14:paraId="36F766DA" w14:textId="77777777" w:rsidR="00FC29D5" w:rsidRDefault="00FC29D5">
      <w:pPr>
        <w:rPr>
          <w:ins w:id="30" w:author="Kamal Kant Paliwal" w:date="2015-11-09T12:21:00Z"/>
        </w:rPr>
      </w:pPr>
      <w:ins w:id="31" w:author="Kamal Kant Paliwal" w:date="2015-11-09T12:21:00Z">
        <w:r>
          <w:br w:type="page"/>
        </w:r>
      </w:ins>
    </w:p>
    <w:p w14:paraId="63ADF511" w14:textId="760EF5C4" w:rsidR="00FC29D5" w:rsidRPr="00FC29D5" w:rsidRDefault="00FC29D5">
      <w:pPr>
        <w:rPr>
          <w:rPrChange w:id="32" w:author="Kamal Kant Paliwal" w:date="2015-11-09T12:16:00Z">
            <w:rPr/>
          </w:rPrChange>
        </w:rPr>
        <w:pPrChange w:id="33" w:author="Kamal Kant Paliwal" w:date="2015-11-09T12:16:00Z">
          <w:pPr>
            <w:pStyle w:val="Title"/>
          </w:pPr>
        </w:pPrChange>
      </w:pPr>
    </w:p>
    <w:customXmlInsRangeStart w:id="34" w:author="Kamal Kant Paliwal" w:date="2015-10-26T12:27:00Z"/>
    <w:sdt>
      <w:sdtPr>
        <w:rPr>
          <w:rFonts w:asciiTheme="minorHAnsi" w:eastAsiaTheme="minorHAnsi" w:hAnsiTheme="minorHAnsi" w:cstheme="minorBidi"/>
          <w:color w:val="auto"/>
          <w:sz w:val="22"/>
          <w:szCs w:val="22"/>
          <w:lang w:val="en-GB"/>
        </w:rPr>
        <w:id w:val="-1556087912"/>
        <w:docPartObj>
          <w:docPartGallery w:val="Table of Contents"/>
          <w:docPartUnique/>
        </w:docPartObj>
      </w:sdtPr>
      <w:sdtEndPr>
        <w:rPr>
          <w:b/>
          <w:bCs/>
          <w:noProof/>
        </w:rPr>
      </w:sdtEndPr>
      <w:sdtContent>
        <w:customXmlInsRangeEnd w:id="34"/>
        <w:p w14:paraId="18509E13" w14:textId="77777777" w:rsidR="00C84D1B" w:rsidRDefault="00C84D1B">
          <w:pPr>
            <w:pStyle w:val="TOCHeading"/>
            <w:rPr>
              <w:ins w:id="35" w:author="Kamal Kant Paliwal" w:date="2015-10-26T12:27:00Z"/>
            </w:rPr>
          </w:pPr>
          <w:ins w:id="36" w:author="Kamal Kant Paliwal" w:date="2015-10-26T12:27:00Z">
            <w:r>
              <w:t>Contents</w:t>
            </w:r>
          </w:ins>
        </w:p>
        <w:p w14:paraId="4B4C82E9" w14:textId="77777777" w:rsidR="006C3705" w:rsidRDefault="00C84D1B">
          <w:pPr>
            <w:pStyle w:val="TOC1"/>
            <w:tabs>
              <w:tab w:val="right" w:leader="dot" w:pos="9016"/>
            </w:tabs>
            <w:rPr>
              <w:ins w:id="37" w:author="Kamal Kant Paliwal" w:date="2015-11-09T16:54:00Z"/>
              <w:rFonts w:eastAsiaTheme="minorEastAsia"/>
              <w:noProof/>
              <w:lang w:eastAsia="en-GB"/>
            </w:rPr>
          </w:pPr>
          <w:ins w:id="38" w:author="Kamal Kant Paliwal" w:date="2015-10-26T12:27:00Z">
            <w:r>
              <w:fldChar w:fldCharType="begin"/>
            </w:r>
            <w:r>
              <w:instrText xml:space="preserve"> TOC \o "1-3" \h \z \u </w:instrText>
            </w:r>
            <w:r>
              <w:fldChar w:fldCharType="separate"/>
            </w:r>
          </w:ins>
          <w:ins w:id="39" w:author="Kamal Kant Paliwal" w:date="2015-11-09T16:54:00Z">
            <w:r w:rsidR="006C3705" w:rsidRPr="00543966">
              <w:rPr>
                <w:rStyle w:val="Hyperlink"/>
                <w:noProof/>
              </w:rPr>
              <w:fldChar w:fldCharType="begin"/>
            </w:r>
            <w:r w:rsidR="006C3705" w:rsidRPr="00543966">
              <w:rPr>
                <w:rStyle w:val="Hyperlink"/>
                <w:noProof/>
              </w:rPr>
              <w:instrText xml:space="preserve"> </w:instrText>
            </w:r>
            <w:r w:rsidR="006C3705">
              <w:rPr>
                <w:noProof/>
              </w:rPr>
              <w:instrText>HYPERLINK \l "_Toc434851390"</w:instrText>
            </w:r>
            <w:r w:rsidR="006C3705" w:rsidRPr="00543966">
              <w:rPr>
                <w:rStyle w:val="Hyperlink"/>
                <w:noProof/>
              </w:rPr>
              <w:instrText xml:space="preserve"> </w:instrText>
            </w:r>
            <w:r w:rsidR="006C3705" w:rsidRPr="00543966">
              <w:rPr>
                <w:rStyle w:val="Hyperlink"/>
                <w:noProof/>
              </w:rPr>
              <w:fldChar w:fldCharType="separate"/>
            </w:r>
            <w:r w:rsidR="006C3705" w:rsidRPr="00543966">
              <w:rPr>
                <w:rStyle w:val="Hyperlink"/>
                <w:noProof/>
              </w:rPr>
              <w:t>Introduction</w:t>
            </w:r>
            <w:r w:rsidR="006C3705">
              <w:rPr>
                <w:noProof/>
                <w:webHidden/>
              </w:rPr>
              <w:tab/>
            </w:r>
            <w:r w:rsidR="006C3705">
              <w:rPr>
                <w:noProof/>
                <w:webHidden/>
              </w:rPr>
              <w:fldChar w:fldCharType="begin"/>
            </w:r>
            <w:r w:rsidR="006C3705">
              <w:rPr>
                <w:noProof/>
                <w:webHidden/>
              </w:rPr>
              <w:instrText xml:space="preserve"> PAGEREF _Toc434851390 \h </w:instrText>
            </w:r>
          </w:ins>
          <w:r w:rsidR="006C3705">
            <w:rPr>
              <w:noProof/>
              <w:webHidden/>
            </w:rPr>
          </w:r>
          <w:r w:rsidR="006C3705">
            <w:rPr>
              <w:noProof/>
              <w:webHidden/>
            </w:rPr>
            <w:fldChar w:fldCharType="separate"/>
          </w:r>
          <w:ins w:id="40" w:author="Kamal Kant Paliwal" w:date="2015-11-09T16:54:00Z">
            <w:r w:rsidR="006C3705">
              <w:rPr>
                <w:noProof/>
                <w:webHidden/>
              </w:rPr>
              <w:t>3</w:t>
            </w:r>
            <w:r w:rsidR="006C3705">
              <w:rPr>
                <w:noProof/>
                <w:webHidden/>
              </w:rPr>
              <w:fldChar w:fldCharType="end"/>
            </w:r>
            <w:r w:rsidR="006C3705" w:rsidRPr="00543966">
              <w:rPr>
                <w:rStyle w:val="Hyperlink"/>
                <w:noProof/>
              </w:rPr>
              <w:fldChar w:fldCharType="end"/>
            </w:r>
          </w:ins>
        </w:p>
        <w:p w14:paraId="51470AE2" w14:textId="77777777" w:rsidR="006C3705" w:rsidRDefault="006C3705">
          <w:pPr>
            <w:pStyle w:val="TOC1"/>
            <w:tabs>
              <w:tab w:val="right" w:leader="dot" w:pos="9016"/>
            </w:tabs>
            <w:rPr>
              <w:ins w:id="41" w:author="Kamal Kant Paliwal" w:date="2015-11-09T16:54:00Z"/>
              <w:rFonts w:eastAsiaTheme="minorEastAsia"/>
              <w:noProof/>
              <w:lang w:eastAsia="en-GB"/>
            </w:rPr>
          </w:pPr>
          <w:ins w:id="42"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"_Toc434851391"</w:instrText>
            </w:r>
            <w:r w:rsidRPr="00543966">
              <w:rPr>
                <w:rStyle w:val="Hyperlink"/>
                <w:noProof/>
              </w:rPr>
              <w:instrText xml:space="preserve"> </w:instrText>
            </w:r>
            <w:r w:rsidRPr="00543966">
              <w:rPr>
                <w:rStyle w:val="Hyperlink"/>
                <w:noProof/>
              </w:rPr>
              <w:fldChar w:fldCharType="separate"/>
            </w:r>
            <w:r w:rsidRPr="00543966">
              <w:rPr>
                <w:rStyle w:val="Hyperlink"/>
                <w:noProof/>
              </w:rPr>
              <w:t>Use Case</w:t>
            </w:r>
            <w:r>
              <w:rPr>
                <w:noProof/>
                <w:webHidden/>
              </w:rPr>
              <w:tab/>
            </w:r>
            <w:r>
              <w:rPr>
                <w:noProof/>
                <w:webHidden/>
              </w:rPr>
              <w:fldChar w:fldCharType="begin"/>
            </w:r>
            <w:r>
              <w:rPr>
                <w:noProof/>
                <w:webHidden/>
              </w:rPr>
              <w:instrText xml:space="preserve"> PAGEREF _Toc434851391 \h </w:instrText>
            </w:r>
          </w:ins>
          <w:r>
            <w:rPr>
              <w:noProof/>
              <w:webHidden/>
            </w:rPr>
          </w:r>
          <w:r>
            <w:rPr>
              <w:noProof/>
              <w:webHidden/>
            </w:rPr>
            <w:fldChar w:fldCharType="separate"/>
          </w:r>
          <w:ins w:id="43" w:author="Kamal Kant Paliwal" w:date="2015-11-09T16:54:00Z">
            <w:r>
              <w:rPr>
                <w:noProof/>
                <w:webHidden/>
              </w:rPr>
              <w:t>3</w:t>
            </w:r>
            <w:r>
              <w:rPr>
                <w:noProof/>
                <w:webHidden/>
              </w:rPr>
              <w:fldChar w:fldCharType="end"/>
            </w:r>
            <w:r w:rsidRPr="00543966">
              <w:rPr>
                <w:rStyle w:val="Hyperlink"/>
                <w:noProof/>
              </w:rPr>
              <w:fldChar w:fldCharType="end"/>
            </w:r>
          </w:ins>
        </w:p>
        <w:p w14:paraId="2D79675B" w14:textId="77777777" w:rsidR="006C3705" w:rsidRDefault="006C3705">
          <w:pPr>
            <w:pStyle w:val="TOC1"/>
            <w:tabs>
              <w:tab w:val="right" w:leader="dot" w:pos="9016"/>
            </w:tabs>
            <w:rPr>
              <w:ins w:id="44" w:author="Kamal Kant Paliwal" w:date="2015-11-09T16:54:00Z"/>
              <w:rFonts w:eastAsiaTheme="minorEastAsia"/>
              <w:noProof/>
              <w:lang w:eastAsia="en-GB"/>
            </w:rPr>
          </w:pPr>
          <w:ins w:id="45"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"_Toc434851392"</w:instrText>
            </w:r>
            <w:r w:rsidRPr="00543966">
              <w:rPr>
                <w:rStyle w:val="Hyperlink"/>
                <w:noProof/>
              </w:rPr>
              <w:instrText xml:space="preserve"> </w:instrText>
            </w:r>
            <w:r w:rsidRPr="00543966">
              <w:rPr>
                <w:rStyle w:val="Hyperlink"/>
                <w:noProof/>
              </w:rPr>
              <w:fldChar w:fldCharType="separate"/>
            </w:r>
            <w:r w:rsidRPr="00543966">
              <w:rPr>
                <w:rStyle w:val="Hyperlink"/>
                <w:noProof/>
              </w:rPr>
              <w:t>Prerequisites</w:t>
            </w:r>
            <w:r>
              <w:rPr>
                <w:noProof/>
                <w:webHidden/>
              </w:rPr>
              <w:tab/>
            </w:r>
            <w:r>
              <w:rPr>
                <w:noProof/>
                <w:webHidden/>
              </w:rPr>
              <w:fldChar w:fldCharType="begin"/>
            </w:r>
            <w:r>
              <w:rPr>
                <w:noProof/>
                <w:webHidden/>
              </w:rPr>
              <w:instrText xml:space="preserve"> PAGEREF _Toc434851392 \h </w:instrText>
            </w:r>
          </w:ins>
          <w:r>
            <w:rPr>
              <w:noProof/>
              <w:webHidden/>
            </w:rPr>
          </w:r>
          <w:r>
            <w:rPr>
              <w:noProof/>
              <w:webHidden/>
            </w:rPr>
            <w:fldChar w:fldCharType="separate"/>
          </w:r>
          <w:ins w:id="46" w:author="Kamal Kant Paliwal" w:date="2015-11-09T16:54:00Z">
            <w:r>
              <w:rPr>
                <w:noProof/>
                <w:webHidden/>
              </w:rPr>
              <w:t>3</w:t>
            </w:r>
            <w:r>
              <w:rPr>
                <w:noProof/>
                <w:webHidden/>
              </w:rPr>
              <w:fldChar w:fldCharType="end"/>
            </w:r>
            <w:r w:rsidRPr="00543966">
              <w:rPr>
                <w:rStyle w:val="Hyperlink"/>
                <w:noProof/>
              </w:rPr>
              <w:fldChar w:fldCharType="end"/>
            </w:r>
          </w:ins>
        </w:p>
        <w:p w14:paraId="257ECD13" w14:textId="77777777" w:rsidR="006C3705" w:rsidRDefault="006C3705">
          <w:pPr>
            <w:pStyle w:val="TOC1"/>
            <w:tabs>
              <w:tab w:val="right" w:leader="dot" w:pos="9016"/>
            </w:tabs>
            <w:rPr>
              <w:ins w:id="47" w:author="Kamal Kant Paliwal" w:date="2015-11-09T16:54:00Z"/>
              <w:rFonts w:eastAsiaTheme="minorEastAsia"/>
              <w:noProof/>
              <w:lang w:eastAsia="en-GB"/>
            </w:rPr>
          </w:pPr>
          <w:ins w:id="48"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"_Toc434851393"</w:instrText>
            </w:r>
            <w:r w:rsidRPr="00543966">
              <w:rPr>
                <w:rStyle w:val="Hyperlink"/>
                <w:noProof/>
              </w:rPr>
              <w:instrText xml:space="preserve"> </w:instrText>
            </w:r>
            <w:r w:rsidRPr="00543966">
              <w:rPr>
                <w:rStyle w:val="Hyperlink"/>
                <w:noProof/>
              </w:rPr>
              <w:fldChar w:fldCharType="separate"/>
            </w:r>
            <w:r w:rsidRPr="00543966">
              <w:rPr>
                <w:rStyle w:val="Hyperlink"/>
                <w:noProof/>
              </w:rPr>
              <w:t>Features</w:t>
            </w:r>
            <w:r>
              <w:rPr>
                <w:noProof/>
                <w:webHidden/>
              </w:rPr>
              <w:tab/>
            </w:r>
            <w:r>
              <w:rPr>
                <w:noProof/>
                <w:webHidden/>
              </w:rPr>
              <w:fldChar w:fldCharType="begin"/>
            </w:r>
            <w:r>
              <w:rPr>
                <w:noProof/>
                <w:webHidden/>
              </w:rPr>
              <w:instrText xml:space="preserve"> PAGEREF _Toc434851393 \h </w:instrText>
            </w:r>
          </w:ins>
          <w:r>
            <w:rPr>
              <w:noProof/>
              <w:webHidden/>
            </w:rPr>
          </w:r>
          <w:r>
            <w:rPr>
              <w:noProof/>
              <w:webHidden/>
            </w:rPr>
            <w:fldChar w:fldCharType="separate"/>
          </w:r>
          <w:ins w:id="49" w:author="Kamal Kant Paliwal" w:date="2015-11-09T16:54:00Z">
            <w:r>
              <w:rPr>
                <w:noProof/>
                <w:webHidden/>
              </w:rPr>
              <w:t>3</w:t>
            </w:r>
            <w:r>
              <w:rPr>
                <w:noProof/>
                <w:webHidden/>
              </w:rPr>
              <w:fldChar w:fldCharType="end"/>
            </w:r>
            <w:r w:rsidRPr="00543966">
              <w:rPr>
                <w:rStyle w:val="Hyperlink"/>
                <w:noProof/>
              </w:rPr>
              <w:fldChar w:fldCharType="end"/>
            </w:r>
          </w:ins>
        </w:p>
        <w:p w14:paraId="0C8E2287" w14:textId="77777777" w:rsidR="006C3705" w:rsidRDefault="006C3705">
          <w:pPr>
            <w:pStyle w:val="TOC1"/>
            <w:tabs>
              <w:tab w:val="right" w:leader="dot" w:pos="9016"/>
            </w:tabs>
            <w:rPr>
              <w:ins w:id="50" w:author="Kamal Kant Paliwal" w:date="2015-11-09T16:54:00Z"/>
              <w:rFonts w:eastAsiaTheme="minorEastAsia"/>
              <w:noProof/>
              <w:lang w:eastAsia="en-GB"/>
            </w:rPr>
          </w:pPr>
          <w:ins w:id="51"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"_Toc434851394"</w:instrText>
            </w:r>
            <w:r w:rsidRPr="00543966">
              <w:rPr>
                <w:rStyle w:val="Hyperlink"/>
                <w:noProof/>
              </w:rPr>
              <w:instrText xml:space="preserve"> </w:instrText>
            </w:r>
            <w:r w:rsidRPr="00543966">
              <w:rPr>
                <w:rStyle w:val="Hyperlink"/>
                <w:noProof/>
              </w:rPr>
              <w:fldChar w:fldCharType="separate"/>
            </w:r>
            <w:r w:rsidRPr="00543966">
              <w:rPr>
                <w:rStyle w:val="Hyperlink"/>
                <w:noProof/>
              </w:rPr>
              <w:t>Steps to deploy the AWSNotifier App</w:t>
            </w:r>
            <w:r>
              <w:rPr>
                <w:noProof/>
                <w:webHidden/>
              </w:rPr>
              <w:tab/>
            </w:r>
            <w:r>
              <w:rPr>
                <w:noProof/>
                <w:webHidden/>
              </w:rPr>
              <w:fldChar w:fldCharType="begin"/>
            </w:r>
            <w:r>
              <w:rPr>
                <w:noProof/>
                <w:webHidden/>
              </w:rPr>
              <w:instrText xml:space="preserve"> PAGEREF _Toc434851394 \h </w:instrText>
            </w:r>
          </w:ins>
          <w:r>
            <w:rPr>
              <w:noProof/>
              <w:webHidden/>
            </w:rPr>
          </w:r>
          <w:r>
            <w:rPr>
              <w:noProof/>
              <w:webHidden/>
            </w:rPr>
            <w:fldChar w:fldCharType="separate"/>
          </w:r>
          <w:ins w:id="52" w:author="Kamal Kant Paliwal" w:date="2015-11-09T16:54:00Z">
            <w:r>
              <w:rPr>
                <w:noProof/>
                <w:webHidden/>
              </w:rPr>
              <w:t>3</w:t>
            </w:r>
            <w:r>
              <w:rPr>
                <w:noProof/>
                <w:webHidden/>
              </w:rPr>
              <w:fldChar w:fldCharType="end"/>
            </w:r>
            <w:r w:rsidRPr="00543966">
              <w:rPr>
                <w:rStyle w:val="Hyperlink"/>
                <w:noProof/>
              </w:rPr>
              <w:fldChar w:fldCharType="end"/>
            </w:r>
          </w:ins>
        </w:p>
        <w:p w14:paraId="43CF599A" w14:textId="77777777" w:rsidR="006C3705" w:rsidRDefault="006C3705">
          <w:pPr>
            <w:pStyle w:val="TOC1"/>
            <w:tabs>
              <w:tab w:val="right" w:leader="dot" w:pos="9016"/>
            </w:tabs>
            <w:rPr>
              <w:ins w:id="53" w:author="Kamal Kant Paliwal" w:date="2015-11-09T16:54:00Z"/>
              <w:rFonts w:eastAsiaTheme="minorEastAsia"/>
              <w:noProof/>
              <w:lang w:eastAsia="en-GB"/>
            </w:rPr>
          </w:pPr>
          <w:ins w:id="54"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"_Toc434851395"</w:instrText>
            </w:r>
            <w:r w:rsidRPr="00543966">
              <w:rPr>
                <w:rStyle w:val="Hyperlink"/>
                <w:noProof/>
              </w:rPr>
              <w:instrText xml:space="preserve"> </w:instrText>
            </w:r>
            <w:r w:rsidRPr="00543966">
              <w:rPr>
                <w:rStyle w:val="Hyperlink"/>
                <w:noProof/>
              </w:rPr>
              <w:fldChar w:fldCharType="separate"/>
            </w:r>
            <w:r w:rsidRPr="00543966">
              <w:rPr>
                <w:rStyle w:val="Hyperlink"/>
                <w:noProof/>
              </w:rPr>
              <w:t>Steps to use the AWSNotifier APP.</w:t>
            </w:r>
            <w:r>
              <w:rPr>
                <w:noProof/>
                <w:webHidden/>
              </w:rPr>
              <w:tab/>
            </w:r>
            <w:r>
              <w:rPr>
                <w:noProof/>
                <w:webHidden/>
              </w:rPr>
              <w:fldChar w:fldCharType="begin"/>
            </w:r>
            <w:r>
              <w:rPr>
                <w:noProof/>
                <w:webHidden/>
              </w:rPr>
              <w:instrText xml:space="preserve"> PAGEREF _Toc434851395 \h </w:instrText>
            </w:r>
          </w:ins>
          <w:r>
            <w:rPr>
              <w:noProof/>
              <w:webHidden/>
            </w:rPr>
          </w:r>
          <w:r>
            <w:rPr>
              <w:noProof/>
              <w:webHidden/>
            </w:rPr>
            <w:fldChar w:fldCharType="separate"/>
          </w:r>
          <w:ins w:id="55" w:author="Kamal Kant Paliwal" w:date="2015-11-09T16:54:00Z">
            <w:r>
              <w:rPr>
                <w:noProof/>
                <w:webHidden/>
              </w:rPr>
              <w:t>5</w:t>
            </w:r>
            <w:r>
              <w:rPr>
                <w:noProof/>
                <w:webHidden/>
              </w:rPr>
              <w:fldChar w:fldCharType="end"/>
            </w:r>
            <w:r w:rsidRPr="00543966">
              <w:rPr>
                <w:rStyle w:val="Hyperlink"/>
                <w:noProof/>
              </w:rPr>
              <w:fldChar w:fldCharType="end"/>
            </w:r>
          </w:ins>
        </w:p>
        <w:p w14:paraId="04AD4A82" w14:textId="77777777" w:rsidR="006C3705" w:rsidRDefault="006C3705">
          <w:pPr>
            <w:pStyle w:val="TOC1"/>
            <w:tabs>
              <w:tab w:val="right" w:leader="dot" w:pos="9016"/>
            </w:tabs>
            <w:rPr>
              <w:ins w:id="56" w:author="Kamal Kant Paliwal" w:date="2015-11-09T16:54:00Z"/>
              <w:rFonts w:eastAsiaTheme="minorEastAsia"/>
              <w:noProof/>
              <w:lang w:eastAsia="en-GB"/>
            </w:rPr>
          </w:pPr>
          <w:ins w:id="57"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"_Toc434851396"</w:instrText>
            </w:r>
            <w:r w:rsidRPr="00543966">
              <w:rPr>
                <w:rStyle w:val="Hyperlink"/>
                <w:noProof/>
              </w:rPr>
              <w:instrText xml:space="preserve"> </w:instrText>
            </w:r>
            <w:r w:rsidRPr="00543966">
              <w:rPr>
                <w:rStyle w:val="Hyperlink"/>
                <w:noProof/>
              </w:rPr>
              <w:fldChar w:fldCharType="separate"/>
            </w:r>
            <w:r w:rsidRPr="00543966">
              <w:rPr>
                <w:rStyle w:val="Hyperlink"/>
                <w:noProof/>
              </w:rPr>
              <w:t>Steps to configure SNS on AWS</w:t>
            </w:r>
            <w:r>
              <w:rPr>
                <w:noProof/>
                <w:webHidden/>
              </w:rPr>
              <w:tab/>
            </w:r>
            <w:r>
              <w:rPr>
                <w:noProof/>
                <w:webHidden/>
              </w:rPr>
              <w:fldChar w:fldCharType="begin"/>
            </w:r>
            <w:r>
              <w:rPr>
                <w:noProof/>
                <w:webHidden/>
              </w:rPr>
              <w:instrText xml:space="preserve"> PAGEREF _Toc434851396 \h </w:instrText>
            </w:r>
          </w:ins>
          <w:r>
            <w:rPr>
              <w:noProof/>
              <w:webHidden/>
            </w:rPr>
          </w:r>
          <w:r>
            <w:rPr>
              <w:noProof/>
              <w:webHidden/>
            </w:rPr>
            <w:fldChar w:fldCharType="separate"/>
          </w:r>
          <w:ins w:id="58" w:author="Kamal Kant Paliwal" w:date="2015-11-09T16:54:00Z">
            <w:r>
              <w:rPr>
                <w:noProof/>
                <w:webHidden/>
              </w:rPr>
              <w:t>6</w:t>
            </w:r>
            <w:r>
              <w:rPr>
                <w:noProof/>
                <w:webHidden/>
              </w:rPr>
              <w:fldChar w:fldCharType="end"/>
            </w:r>
            <w:r w:rsidRPr="00543966">
              <w:rPr>
                <w:rStyle w:val="Hyperlink"/>
                <w:noProof/>
              </w:rPr>
              <w:fldChar w:fldCharType="end"/>
            </w:r>
          </w:ins>
        </w:p>
        <w:p w14:paraId="070FFD60" w14:textId="77777777" w:rsidR="006C3705" w:rsidRDefault="006C3705">
          <w:pPr>
            <w:pStyle w:val="TOC1"/>
            <w:tabs>
              <w:tab w:val="right" w:leader="dot" w:pos="9016"/>
            </w:tabs>
            <w:rPr>
              <w:ins w:id="59" w:author="Kamal Kant Paliwal" w:date="2015-11-09T16:54:00Z"/>
              <w:rFonts w:eastAsiaTheme="minorEastAsia"/>
              <w:noProof/>
              <w:lang w:eastAsia="en-GB"/>
            </w:rPr>
          </w:pPr>
          <w:ins w:id="60"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"_Toc434851397"</w:instrText>
            </w:r>
            <w:r w:rsidRPr="00543966">
              <w:rPr>
                <w:rStyle w:val="Hyperlink"/>
                <w:noProof/>
              </w:rPr>
              <w:instrText xml:space="preserve"> </w:instrText>
            </w:r>
            <w:r w:rsidRPr="00543966">
              <w:rPr>
                <w:rStyle w:val="Hyperlink"/>
                <w:noProof/>
              </w:rPr>
              <w:fldChar w:fldCharType="separate"/>
            </w:r>
            <w:r w:rsidRPr="00543966">
              <w:rPr>
                <w:rStyle w:val="Hyperlink"/>
                <w:noProof/>
              </w:rPr>
              <w:t>Configure Notification on AWS Cloudwatch</w:t>
            </w:r>
            <w:r>
              <w:rPr>
                <w:noProof/>
                <w:webHidden/>
              </w:rPr>
              <w:tab/>
            </w:r>
            <w:r>
              <w:rPr>
                <w:noProof/>
                <w:webHidden/>
              </w:rPr>
              <w:fldChar w:fldCharType="begin"/>
            </w:r>
            <w:r>
              <w:rPr>
                <w:noProof/>
                <w:webHidden/>
              </w:rPr>
              <w:instrText xml:space="preserve"> PAGEREF _Toc434851397 \h </w:instrText>
            </w:r>
          </w:ins>
          <w:r>
            <w:rPr>
              <w:noProof/>
              <w:webHidden/>
            </w:rPr>
          </w:r>
          <w:r>
            <w:rPr>
              <w:noProof/>
              <w:webHidden/>
            </w:rPr>
            <w:fldChar w:fldCharType="separate"/>
          </w:r>
          <w:ins w:id="61" w:author="Kamal Kant Paliwal" w:date="2015-11-09T16:54:00Z">
            <w:r>
              <w:rPr>
                <w:noProof/>
                <w:webHidden/>
              </w:rPr>
              <w:t>8</w:t>
            </w:r>
            <w:r>
              <w:rPr>
                <w:noProof/>
                <w:webHidden/>
              </w:rPr>
              <w:fldChar w:fldCharType="end"/>
            </w:r>
            <w:r w:rsidRPr="00543966">
              <w:rPr>
                <w:rStyle w:val="Hyperlink"/>
                <w:noProof/>
              </w:rPr>
              <w:fldChar w:fldCharType="end"/>
            </w:r>
          </w:ins>
        </w:p>
        <w:p w14:paraId="0B77FC6F" w14:textId="77777777" w:rsidR="006C3705" w:rsidRDefault="006C3705">
          <w:pPr>
            <w:pStyle w:val="TOC1"/>
            <w:tabs>
              <w:tab w:val="right" w:leader="dot" w:pos="9016"/>
            </w:tabs>
            <w:rPr>
              <w:ins w:id="62" w:author="Kamal Kant Paliwal" w:date="2015-11-09T16:54:00Z"/>
              <w:rFonts w:eastAsiaTheme="minorEastAsia"/>
              <w:noProof/>
              <w:lang w:eastAsia="en-GB"/>
            </w:rPr>
          </w:pPr>
          <w:ins w:id="63"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"_Toc434851398"</w:instrText>
            </w:r>
            <w:r w:rsidRPr="00543966">
              <w:rPr>
                <w:rStyle w:val="Hyperlink"/>
                <w:noProof/>
              </w:rPr>
              <w:instrText xml:space="preserve"> </w:instrText>
            </w:r>
            <w:r w:rsidRPr="00543966">
              <w:rPr>
                <w:rStyle w:val="Hyperlink"/>
                <w:noProof/>
              </w:rPr>
              <w:fldChar w:fldCharType="separate"/>
            </w:r>
            <w:r w:rsidRPr="00543966">
              <w:rPr>
                <w:rStyle w:val="Hyperlink"/>
                <w:noProof/>
              </w:rPr>
              <w:t>Appendix</w:t>
            </w:r>
            <w:r>
              <w:rPr>
                <w:noProof/>
                <w:webHidden/>
              </w:rPr>
              <w:tab/>
            </w:r>
            <w:r>
              <w:rPr>
                <w:noProof/>
                <w:webHidden/>
              </w:rPr>
              <w:fldChar w:fldCharType="begin"/>
            </w:r>
            <w:r>
              <w:rPr>
                <w:noProof/>
                <w:webHidden/>
              </w:rPr>
              <w:instrText xml:space="preserve"> PAGEREF _Toc434851398 \h </w:instrText>
            </w:r>
          </w:ins>
          <w:r>
            <w:rPr>
              <w:noProof/>
              <w:webHidden/>
            </w:rPr>
          </w:r>
          <w:r>
            <w:rPr>
              <w:noProof/>
              <w:webHidden/>
            </w:rPr>
            <w:fldChar w:fldCharType="separate"/>
          </w:r>
          <w:ins w:id="64" w:author="Kamal Kant Paliwal" w:date="2015-11-09T16:54:00Z">
            <w:r>
              <w:rPr>
                <w:noProof/>
                <w:webHidden/>
              </w:rPr>
              <w:t>9</w:t>
            </w:r>
            <w:r>
              <w:rPr>
                <w:noProof/>
                <w:webHidden/>
              </w:rPr>
              <w:fldChar w:fldCharType="end"/>
            </w:r>
            <w:r w:rsidRPr="00543966">
              <w:rPr>
                <w:rStyle w:val="Hyperlink"/>
                <w:noProof/>
              </w:rPr>
              <w:fldChar w:fldCharType="end"/>
            </w:r>
          </w:ins>
        </w:p>
        <w:p w14:paraId="151BD66A" w14:textId="77777777" w:rsidR="006C3705" w:rsidRDefault="006C3705">
          <w:pPr>
            <w:pStyle w:val="TOC2"/>
            <w:tabs>
              <w:tab w:val="right" w:leader="dot" w:pos="9016"/>
            </w:tabs>
            <w:rPr>
              <w:ins w:id="65" w:author="Kamal Kant Paliwal" w:date="2015-11-09T16:54:00Z"/>
              <w:rFonts w:eastAsiaTheme="minorEastAsia"/>
              <w:noProof/>
              <w:lang w:eastAsia="en-GB"/>
            </w:rPr>
          </w:pPr>
          <w:ins w:id="66"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"_Toc434851399"</w:instrText>
            </w:r>
            <w:r w:rsidRPr="00543966">
              <w:rPr>
                <w:rStyle w:val="Hyperlink"/>
                <w:noProof/>
              </w:rPr>
              <w:instrText xml:space="preserve"> </w:instrText>
            </w:r>
            <w:r w:rsidRPr="00543966">
              <w:rPr>
                <w:rStyle w:val="Hyperlink"/>
                <w:noProof/>
              </w:rPr>
              <w:fldChar w:fldCharType="separate"/>
            </w:r>
            <w:r w:rsidRPr="00543966">
              <w:rPr>
                <w:rStyle w:val="Hyperlink"/>
                <w:noProof/>
              </w:rPr>
              <w:t xml:space="preserve">Get </w:t>
            </w:r>
            <w:r w:rsidRPr="00543966">
              <w:rPr>
                <w:rStyle w:val="Hyperlink"/>
                <w:rFonts w:eastAsia="Times New Roman"/>
                <w:noProof/>
              </w:rPr>
              <w:t>Nexmo API Keys</w:t>
            </w:r>
            <w:r>
              <w:rPr>
                <w:noProof/>
                <w:webHidden/>
              </w:rPr>
              <w:tab/>
            </w:r>
            <w:r>
              <w:rPr>
                <w:noProof/>
                <w:webHidden/>
              </w:rPr>
              <w:fldChar w:fldCharType="begin"/>
            </w:r>
            <w:r>
              <w:rPr>
                <w:noProof/>
                <w:webHidden/>
              </w:rPr>
              <w:instrText xml:space="preserve"> PAGEREF _Toc434851399 \h </w:instrText>
            </w:r>
          </w:ins>
          <w:r>
            <w:rPr>
              <w:noProof/>
              <w:webHidden/>
            </w:rPr>
          </w:r>
          <w:r>
            <w:rPr>
              <w:noProof/>
              <w:webHidden/>
            </w:rPr>
            <w:fldChar w:fldCharType="separate"/>
          </w:r>
          <w:ins w:id="67" w:author="Kamal Kant Paliwal" w:date="2015-11-09T16:54:00Z">
            <w:r>
              <w:rPr>
                <w:noProof/>
                <w:webHidden/>
              </w:rPr>
              <w:t>9</w:t>
            </w:r>
            <w:r>
              <w:rPr>
                <w:noProof/>
                <w:webHidden/>
              </w:rPr>
              <w:fldChar w:fldCharType="end"/>
            </w:r>
            <w:r w:rsidRPr="00543966">
              <w:rPr>
                <w:rStyle w:val="Hyperlink"/>
                <w:noProof/>
              </w:rPr>
              <w:fldChar w:fldCharType="end"/>
            </w:r>
          </w:ins>
        </w:p>
        <w:p w14:paraId="0F4A9023" w14:textId="77777777" w:rsidR="00C84D1B" w:rsidDel="004652F8" w:rsidRDefault="00A650C6">
          <w:pPr>
            <w:pStyle w:val="TOC1"/>
            <w:tabs>
              <w:tab w:val="right" w:leader="dot" w:pos="9016"/>
            </w:tabs>
            <w:rPr>
              <w:del w:id="68" w:author="Kamal Kant Paliwal" w:date="2015-10-26T12:30:00Z"/>
              <w:noProof/>
            </w:rPr>
          </w:pPr>
          <w:ins w:id="69" w:author="Nirav Trivedi" w:date="2015-10-26T14:30:00Z">
            <w:del w:id="70" w:author="Kamal Kant Paliwal" w:date="2015-11-09T13:13:00Z">
              <w:r w:rsidRPr="00E971E8" w:rsidDel="00E971E8">
                <w:rPr>
                  <w:rStyle w:val="Hyperlink"/>
                  <w:noProof/>
                </w:rPr>
                <w:delText>AWSNotifier</w:delText>
              </w:r>
            </w:del>
          </w:ins>
          <w:del w:id="71" w:author="Kamal Kant Paliwal" w:date="2015-10-26T12:30:00Z">
            <w:r w:rsidR="00C84D1B" w:rsidRPr="004652F8" w:rsidDel="004652F8">
              <w:rPr>
                <w:rStyle w:val="Hyperlink"/>
                <w:noProof/>
              </w:rPr>
              <w:delText>Use Case:</w:delText>
            </w:r>
            <w:r w:rsidR="00C84D1B" w:rsidDel="004652F8">
              <w:rPr>
                <w:noProof/>
                <w:webHidden/>
              </w:rPr>
              <w:tab/>
              <w:delText>2</w:delText>
            </w:r>
          </w:del>
        </w:p>
        <w:p w14:paraId="3A8854EC" w14:textId="77777777" w:rsidR="00C84D1B" w:rsidDel="004652F8" w:rsidRDefault="00C84D1B">
          <w:pPr>
            <w:pStyle w:val="TOC1"/>
            <w:tabs>
              <w:tab w:val="right" w:leader="dot" w:pos="9016"/>
            </w:tabs>
            <w:rPr>
              <w:del w:id="72" w:author="Kamal Kant Paliwal" w:date="2015-10-26T12:30:00Z"/>
              <w:noProof/>
            </w:rPr>
          </w:pPr>
          <w:del w:id="73" w:author="Kamal Kant Paliwal" w:date="2015-10-26T12:30:00Z">
            <w:r w:rsidRPr="004652F8" w:rsidDel="004652F8">
              <w:rPr>
                <w:rStyle w:val="Hyperlink"/>
                <w:noProof/>
              </w:rPr>
              <w:delText>Introduction</w:delText>
            </w:r>
            <w:r w:rsidDel="004652F8">
              <w:rPr>
                <w:noProof/>
                <w:webHidden/>
              </w:rPr>
              <w:tab/>
              <w:delText>2</w:delText>
            </w:r>
          </w:del>
        </w:p>
        <w:p w14:paraId="1B2EC325" w14:textId="77777777" w:rsidR="00C84D1B" w:rsidDel="004652F8" w:rsidRDefault="00C84D1B">
          <w:pPr>
            <w:pStyle w:val="TOC1"/>
            <w:tabs>
              <w:tab w:val="right" w:leader="dot" w:pos="9016"/>
            </w:tabs>
            <w:rPr>
              <w:del w:id="74" w:author="Kamal Kant Paliwal" w:date="2015-10-26T12:30:00Z"/>
              <w:noProof/>
            </w:rPr>
          </w:pPr>
          <w:del w:id="75" w:author="Kamal Kant Paliwal" w:date="2015-10-26T12:30:00Z">
            <w:r w:rsidRPr="004652F8" w:rsidDel="004652F8">
              <w:rPr>
                <w:rStyle w:val="Hyperlink"/>
                <w:noProof/>
              </w:rPr>
              <w:delText>Prerequisite</w:delText>
            </w:r>
            <w:r w:rsidDel="004652F8">
              <w:rPr>
                <w:noProof/>
                <w:webHidden/>
              </w:rPr>
              <w:tab/>
              <w:delText>2</w:delText>
            </w:r>
          </w:del>
        </w:p>
        <w:p w14:paraId="6C011B03" w14:textId="77777777" w:rsidR="00C84D1B" w:rsidDel="004652F8" w:rsidRDefault="00C84D1B">
          <w:pPr>
            <w:pStyle w:val="TOC1"/>
            <w:tabs>
              <w:tab w:val="right" w:leader="dot" w:pos="9016"/>
            </w:tabs>
            <w:rPr>
              <w:del w:id="76" w:author="Kamal Kant Paliwal" w:date="2015-10-26T12:30:00Z"/>
              <w:noProof/>
            </w:rPr>
          </w:pPr>
          <w:del w:id="77" w:author="Kamal Kant Paliwal" w:date="2015-10-26T12:30:00Z">
            <w:r w:rsidRPr="004652F8" w:rsidDel="004652F8">
              <w:rPr>
                <w:rStyle w:val="Hyperlink"/>
                <w:noProof/>
              </w:rPr>
              <w:delText>Features</w:delText>
            </w:r>
            <w:r w:rsidDel="004652F8">
              <w:rPr>
                <w:noProof/>
                <w:webHidden/>
              </w:rPr>
              <w:tab/>
              <w:delText>2</w:delText>
            </w:r>
          </w:del>
        </w:p>
        <w:p w14:paraId="01762141" w14:textId="77777777" w:rsidR="00C84D1B" w:rsidDel="004652F8" w:rsidRDefault="00C84D1B">
          <w:pPr>
            <w:pStyle w:val="TOC1"/>
            <w:tabs>
              <w:tab w:val="right" w:leader="dot" w:pos="9016"/>
            </w:tabs>
            <w:rPr>
              <w:del w:id="78" w:author="Kamal Kant Paliwal" w:date="2015-10-26T12:30:00Z"/>
              <w:noProof/>
            </w:rPr>
          </w:pPr>
          <w:del w:id="79" w:author="Kamal Kant Paliwal" w:date="2015-10-26T12:30:00Z">
            <w:r w:rsidRPr="004652F8" w:rsidDel="004652F8">
              <w:rPr>
                <w:rStyle w:val="Hyperlink"/>
                <w:noProof/>
              </w:rPr>
              <w:delText>Step 1: To Deploy the APP</w:delText>
            </w:r>
            <w:r w:rsidDel="004652F8">
              <w:rPr>
                <w:noProof/>
                <w:webHidden/>
              </w:rPr>
              <w:tab/>
              <w:delText>2</w:delText>
            </w:r>
          </w:del>
        </w:p>
        <w:p w14:paraId="2BE6621A" w14:textId="77777777" w:rsidR="00C84D1B" w:rsidDel="004652F8" w:rsidRDefault="00C84D1B">
          <w:pPr>
            <w:pStyle w:val="TOC1"/>
            <w:tabs>
              <w:tab w:val="right" w:leader="dot" w:pos="9016"/>
            </w:tabs>
            <w:rPr>
              <w:del w:id="80" w:author="Kamal Kant Paliwal" w:date="2015-10-26T12:30:00Z"/>
              <w:noProof/>
            </w:rPr>
          </w:pPr>
          <w:del w:id="81" w:author="Kamal Kant Paliwal" w:date="2015-10-26T12:30:00Z">
            <w:r w:rsidRPr="004652F8" w:rsidDel="004652F8">
              <w:rPr>
                <w:rStyle w:val="Hyperlink"/>
                <w:noProof/>
              </w:rPr>
              <w:delText>AWS security settings</w:delText>
            </w:r>
            <w:r w:rsidDel="004652F8">
              <w:rPr>
                <w:noProof/>
                <w:webHidden/>
              </w:rPr>
              <w:tab/>
              <w:delText>3</w:delText>
            </w:r>
          </w:del>
        </w:p>
        <w:p w14:paraId="404E4EB9" w14:textId="77777777" w:rsidR="00C84D1B" w:rsidDel="004652F8" w:rsidRDefault="00C84D1B">
          <w:pPr>
            <w:pStyle w:val="TOC1"/>
            <w:tabs>
              <w:tab w:val="right" w:leader="dot" w:pos="9016"/>
            </w:tabs>
            <w:rPr>
              <w:del w:id="82" w:author="Kamal Kant Paliwal" w:date="2015-10-26T12:30:00Z"/>
              <w:noProof/>
            </w:rPr>
          </w:pPr>
          <w:del w:id="83" w:author="Kamal Kant Paliwal" w:date="2015-10-26T12:30:00Z">
            <w:r w:rsidRPr="004652F8" w:rsidDel="004652F8">
              <w:rPr>
                <w:rStyle w:val="Hyperlink"/>
                <w:noProof/>
              </w:rPr>
              <w:delText xml:space="preserve">Step 2: Get </w:delText>
            </w:r>
            <w:r w:rsidRPr="004652F8" w:rsidDel="004652F8">
              <w:rPr>
                <w:rStyle w:val="Hyperlink"/>
                <w:rFonts w:eastAsia="Times New Roman"/>
                <w:noProof/>
              </w:rPr>
              <w:delText>Nexmo API Keys</w:delText>
            </w:r>
            <w:r w:rsidDel="004652F8">
              <w:rPr>
                <w:noProof/>
                <w:webHidden/>
              </w:rPr>
              <w:tab/>
              <w:delText>4</w:delText>
            </w:r>
          </w:del>
        </w:p>
        <w:p w14:paraId="172ED4EE" w14:textId="77777777" w:rsidR="00C84D1B" w:rsidDel="004652F8" w:rsidRDefault="00C84D1B">
          <w:pPr>
            <w:pStyle w:val="TOC1"/>
            <w:tabs>
              <w:tab w:val="right" w:leader="dot" w:pos="9016"/>
            </w:tabs>
            <w:rPr>
              <w:del w:id="84" w:author="Kamal Kant Paliwal" w:date="2015-10-26T12:30:00Z"/>
              <w:noProof/>
            </w:rPr>
          </w:pPr>
          <w:del w:id="85" w:author="Kamal Kant Paliwal" w:date="2015-10-26T12:30:00Z">
            <w:r w:rsidRPr="004652F8" w:rsidDel="004652F8">
              <w:rPr>
                <w:rStyle w:val="Hyperlink"/>
                <w:noProof/>
              </w:rPr>
              <w:delText>Step 3: How to use AWSNotfier APP.</w:delText>
            </w:r>
            <w:r w:rsidDel="004652F8">
              <w:rPr>
                <w:noProof/>
                <w:webHidden/>
              </w:rPr>
              <w:tab/>
              <w:delText>5</w:delText>
            </w:r>
          </w:del>
        </w:p>
        <w:p w14:paraId="7AAB75CA" w14:textId="77777777" w:rsidR="00C84D1B" w:rsidDel="004652F8" w:rsidRDefault="00C84D1B">
          <w:pPr>
            <w:pStyle w:val="TOC1"/>
            <w:tabs>
              <w:tab w:val="right" w:leader="dot" w:pos="9016"/>
            </w:tabs>
            <w:rPr>
              <w:del w:id="86" w:author="Kamal Kant Paliwal" w:date="2015-10-26T12:30:00Z"/>
              <w:noProof/>
            </w:rPr>
          </w:pPr>
          <w:del w:id="87" w:author="Kamal Kant Paliwal" w:date="2015-10-26T12:30:00Z">
            <w:r w:rsidRPr="004652F8" w:rsidDel="004652F8">
              <w:rPr>
                <w:rStyle w:val="Hyperlink"/>
                <w:noProof/>
              </w:rPr>
              <w:delText>Step 4: Configure SNS on AWS</w:delText>
            </w:r>
            <w:r w:rsidDel="004652F8">
              <w:rPr>
                <w:noProof/>
                <w:webHidden/>
              </w:rPr>
              <w:tab/>
              <w:delText>6</w:delText>
            </w:r>
          </w:del>
        </w:p>
        <w:p w14:paraId="1ED2C397" w14:textId="77777777" w:rsidR="00C84D1B" w:rsidDel="004652F8" w:rsidRDefault="00C84D1B">
          <w:pPr>
            <w:pStyle w:val="TOC1"/>
            <w:tabs>
              <w:tab w:val="right" w:leader="dot" w:pos="9016"/>
            </w:tabs>
            <w:rPr>
              <w:del w:id="88" w:author="Kamal Kant Paliwal" w:date="2015-10-26T12:30:00Z"/>
              <w:noProof/>
            </w:rPr>
          </w:pPr>
          <w:del w:id="89" w:author="Kamal Kant Paliwal" w:date="2015-10-26T12:30:00Z">
            <w:r w:rsidRPr="004652F8" w:rsidDel="004652F8">
              <w:rPr>
                <w:rStyle w:val="Hyperlink"/>
                <w:noProof/>
              </w:rPr>
              <w:delText>Step 5: Configure Notification on AWS Cloudwatch</w:delText>
            </w:r>
            <w:r w:rsidDel="004652F8">
              <w:rPr>
                <w:noProof/>
                <w:webHidden/>
              </w:rPr>
              <w:tab/>
              <w:delText>7</w:delText>
            </w:r>
          </w:del>
        </w:p>
        <w:p w14:paraId="16A63F6A" w14:textId="77777777" w:rsidR="00C84D1B" w:rsidRDefault="00C84D1B">
          <w:pPr>
            <w:rPr>
              <w:ins w:id="90" w:author="Kamal Kant Paliwal" w:date="2015-10-26T12:27:00Z"/>
            </w:rPr>
          </w:pPr>
          <w:ins w:id="91" w:author="Kamal Kant Paliwal" w:date="2015-10-26T12:27:00Z">
            <w:r>
              <w:rPr>
                <w:b/>
                <w:bCs/>
                <w:noProof/>
              </w:rPr>
              <w:fldChar w:fldCharType="end"/>
            </w:r>
          </w:ins>
        </w:p>
        <w:customXmlInsRangeStart w:id="92" w:author="Kamal Kant Paliwal" w:date="2015-10-26T12:27:00Z"/>
      </w:sdtContent>
    </w:sdt>
    <w:customXmlInsRangeEnd w:id="92"/>
    <w:p w14:paraId="02DB8AE5" w14:textId="77777777" w:rsidR="00C84D1B" w:rsidRDefault="00C84D1B">
      <w:pPr>
        <w:rPr>
          <w:ins w:id="93" w:author="Kamal Kant Paliwal" w:date="2015-10-26T12:27:00Z"/>
          <w:rFonts w:asciiTheme="majorHAnsi" w:eastAsiaTheme="majorEastAsia" w:hAnsiTheme="majorHAnsi" w:cstheme="majorBidi"/>
          <w:color w:val="2E74B5" w:themeColor="accent1" w:themeShade="BF"/>
          <w:sz w:val="32"/>
          <w:szCs w:val="32"/>
        </w:rPr>
      </w:pPr>
      <w:ins w:id="94" w:author="Kamal Kant Paliwal" w:date="2015-10-26T12:27:00Z">
        <w:r>
          <w:br w:type="page"/>
        </w:r>
      </w:ins>
    </w:p>
    <w:p w14:paraId="3B6C2E4F" w14:textId="77777777" w:rsidR="00C84D1B" w:rsidRDefault="00C84D1B" w:rsidP="00577A0B">
      <w:pPr>
        <w:pStyle w:val="Heading1"/>
        <w:rPr>
          <w:ins w:id="95" w:author="Kamal Kant Paliwal" w:date="2015-10-26T12:27:00Z"/>
        </w:rPr>
      </w:pPr>
    </w:p>
    <w:p w14:paraId="6A5B86C0" w14:textId="352D4364" w:rsidR="00FC29D5" w:rsidRPr="00FC29D5" w:rsidRDefault="00FC29D5">
      <w:pPr>
        <w:rPr>
          <w:ins w:id="96" w:author="Kamal Kant Paliwal" w:date="2015-11-09T12:21:00Z"/>
          <w:rPrChange w:id="97" w:author="Kamal Kant Paliwal" w:date="2015-11-09T12:22:00Z">
            <w:rPr>
              <w:ins w:id="98" w:author="Kamal Kant Paliwal" w:date="2015-11-09T12:21:00Z"/>
            </w:rPr>
          </w:rPrChange>
        </w:rPr>
        <w:pPrChange w:id="99" w:author="Kamal Kant Paliwal" w:date="2015-11-09T12:22:00Z">
          <w:pPr>
            <w:pStyle w:val="Heading1"/>
          </w:pPr>
        </w:pPrChange>
      </w:pPr>
    </w:p>
    <w:p w14:paraId="798B1DC1" w14:textId="0ABBA0EA" w:rsidR="0099418D" w:rsidRDefault="0099418D" w:rsidP="0099418D">
      <w:pPr>
        <w:pStyle w:val="Heading1"/>
        <w:rPr>
          <w:moveTo w:id="100" w:author="Kamal Kant Paliwal" w:date="2015-11-09T12:28:00Z"/>
        </w:rPr>
      </w:pPr>
      <w:bookmarkStart w:id="101" w:name="_Toc434851390"/>
      <w:moveToRangeStart w:id="102" w:author="Kamal Kant Paliwal" w:date="2015-11-09T12:28:00Z" w:name="move434835422"/>
      <w:moveTo w:id="103" w:author="Kamal Kant Paliwal" w:date="2015-11-09T12:28:00Z">
        <w:r>
          <w:t>Introduction</w:t>
        </w:r>
        <w:bookmarkEnd w:id="101"/>
      </w:moveTo>
    </w:p>
    <w:p w14:paraId="12F0C688" w14:textId="65857D89" w:rsidR="007D07E1" w:rsidRDefault="00802B49" w:rsidP="0099418D">
      <w:pPr>
        <w:rPr>
          <w:ins w:id="104" w:author="Kamal Kant Paliwal" w:date="2015-11-09T15:52:00Z"/>
          <w:rFonts w:ascii="Segoe UI" w:hAnsi="Segoe UI" w:cs="Segoe UI"/>
          <w:color w:val="000000"/>
          <w:sz w:val="20"/>
          <w:szCs w:val="20"/>
        </w:rPr>
      </w:pPr>
      <w:ins w:id="105" w:author="Kamal Kant Paliwal" w:date="2015-11-09T15:21:00Z">
        <w:del w:id="106" w:author="Nirav Trivedi" w:date="2015-11-17T17:59:00Z">
          <w:r w:rsidRPr="00802B49" w:rsidDel="00882AD9">
            <w:rPr>
              <w:rFonts w:ascii="Segoe UI" w:hAnsi="Segoe UI" w:cs="Segoe UI"/>
              <w:color w:val="000000"/>
              <w:sz w:val="20"/>
              <w:szCs w:val="20"/>
              <w:rPrChange w:id="107" w:author="Kamal Kant Paliwal" w:date="2015-11-09T15:22:00Z">
                <w:rPr>
                  <w:rFonts w:ascii="Helvetica" w:hAnsi="Helvetica" w:cs="Helvetica"/>
                  <w:color w:val="333333"/>
                  <w:sz w:val="21"/>
                  <w:szCs w:val="21"/>
                </w:rPr>
              </w:rPrChange>
            </w:rPr>
            <w:delText xml:space="preserve">For </w:delText>
          </w:r>
        </w:del>
      </w:ins>
      <w:ins w:id="108" w:author="Kamal Kant Paliwal" w:date="2015-11-09T15:24:00Z">
        <w:del w:id="109" w:author="Nirav Trivedi" w:date="2015-11-17T17:59:00Z">
          <w:r w:rsidDel="00882AD9">
            <w:rPr>
              <w:rFonts w:ascii="Segoe UI" w:hAnsi="Segoe UI" w:cs="Segoe UI"/>
              <w:color w:val="000000"/>
              <w:sz w:val="20"/>
              <w:szCs w:val="20"/>
            </w:rPr>
            <w:delText xml:space="preserve">system-wide visibility into </w:delText>
          </w:r>
        </w:del>
      </w:ins>
      <w:ins w:id="110" w:author="Kamal Kant Paliwal" w:date="2015-11-09T15:21:00Z">
        <w:del w:id="111" w:author="Nirav Trivedi" w:date="2015-11-17T17:59:00Z">
          <w:r w:rsidRPr="00802B49" w:rsidDel="00882AD9">
            <w:rPr>
              <w:rFonts w:ascii="Segoe UI" w:hAnsi="Segoe UI" w:cs="Segoe UI"/>
              <w:color w:val="000000"/>
              <w:sz w:val="20"/>
              <w:szCs w:val="20"/>
              <w:rPrChange w:id="112" w:author="Kamal Kant Paliwal" w:date="2015-11-09T15:22:00Z">
                <w:rPr>
                  <w:rFonts w:ascii="Helvetica" w:hAnsi="Helvetica" w:cs="Helvetica"/>
                  <w:color w:val="333333"/>
                  <w:sz w:val="21"/>
                  <w:szCs w:val="21"/>
                </w:rPr>
              </w:rPrChange>
            </w:rPr>
            <w:delText>AWS cloud resources and applications,</w:delText>
          </w:r>
          <w:r w:rsidDel="00882AD9">
            <w:rPr>
              <w:rFonts w:ascii="Segoe UI" w:hAnsi="Segoe UI" w:cs="Segoe UI"/>
              <w:color w:val="000000"/>
              <w:sz w:val="20"/>
              <w:szCs w:val="20"/>
            </w:rPr>
            <w:delText xml:space="preserve"> </w:delText>
          </w:r>
        </w:del>
      </w:ins>
      <w:ins w:id="113" w:author="Kamal Kant Paliwal" w:date="2015-11-09T15:16:00Z">
        <w:del w:id="114" w:author="Nirav Trivedi" w:date="2015-11-17T17:59:00Z">
          <w:r w:rsidR="00185EB6" w:rsidDel="00882AD9">
            <w:rPr>
              <w:rFonts w:ascii="Segoe UI" w:hAnsi="Segoe UI" w:cs="Segoe UI"/>
              <w:color w:val="000000"/>
              <w:sz w:val="20"/>
              <w:szCs w:val="20"/>
            </w:rPr>
            <w:delText xml:space="preserve">user can </w:delText>
          </w:r>
        </w:del>
      </w:ins>
      <w:ins w:id="115" w:author="Kamal Kant Paliwal" w:date="2015-11-09T15:23:00Z">
        <w:del w:id="116" w:author="Nirav Trivedi" w:date="2015-11-17T17:59:00Z">
          <w:r w:rsidDel="00882AD9">
            <w:rPr>
              <w:rFonts w:ascii="Segoe UI" w:hAnsi="Segoe UI" w:cs="Segoe UI"/>
              <w:color w:val="000000"/>
              <w:sz w:val="20"/>
              <w:szCs w:val="20"/>
            </w:rPr>
            <w:delText xml:space="preserve">leverage </w:delText>
          </w:r>
        </w:del>
      </w:ins>
      <w:ins w:id="117" w:author="Kamal Kant Paliwal" w:date="2015-11-09T15:21:00Z">
        <w:del w:id="118" w:author="Nirav Trivedi" w:date="2015-11-17T17:59:00Z">
          <w:r w:rsidR="007D07E1" w:rsidDel="00882AD9">
            <w:rPr>
              <w:rFonts w:ascii="Segoe UI" w:hAnsi="Segoe UI" w:cs="Segoe UI"/>
              <w:color w:val="000000"/>
              <w:sz w:val="20"/>
              <w:szCs w:val="20"/>
            </w:rPr>
            <w:delText xml:space="preserve">AWS </w:delText>
          </w:r>
        </w:del>
      </w:ins>
      <w:ins w:id="119" w:author="Kamal Kant Paliwal" w:date="2015-11-09T15:47:00Z">
        <w:del w:id="120" w:author="Nirav Trivedi" w:date="2015-11-17T17:59:00Z">
          <w:r w:rsidR="007D07E1" w:rsidDel="00882AD9">
            <w:rPr>
              <w:rFonts w:ascii="Segoe UI" w:hAnsi="Segoe UI" w:cs="Segoe UI"/>
              <w:color w:val="000000"/>
              <w:sz w:val="20"/>
              <w:szCs w:val="20"/>
            </w:rPr>
            <w:delText>m</w:delText>
          </w:r>
        </w:del>
      </w:ins>
      <w:ins w:id="121" w:author="Kamal Kant Paliwal" w:date="2015-11-09T15:21:00Z">
        <w:del w:id="122" w:author="Nirav Trivedi" w:date="2015-11-17T17:59:00Z">
          <w:r w:rsidDel="00882AD9">
            <w:rPr>
              <w:rFonts w:ascii="Segoe UI" w:hAnsi="Segoe UI" w:cs="Segoe UI"/>
              <w:color w:val="000000"/>
              <w:sz w:val="20"/>
              <w:szCs w:val="20"/>
            </w:rPr>
            <w:delText xml:space="preserve">essaging and </w:delText>
          </w:r>
        </w:del>
      </w:ins>
      <w:ins w:id="123" w:author="Kamal Kant Paliwal" w:date="2015-11-09T15:47:00Z">
        <w:del w:id="124" w:author="Nirav Trivedi" w:date="2015-11-17T17:59:00Z">
          <w:r w:rsidR="007D07E1" w:rsidDel="00882AD9">
            <w:rPr>
              <w:rFonts w:ascii="Segoe UI" w:hAnsi="Segoe UI" w:cs="Segoe UI"/>
              <w:color w:val="000000"/>
              <w:sz w:val="20"/>
              <w:szCs w:val="20"/>
            </w:rPr>
            <w:delText>monitoring</w:delText>
          </w:r>
        </w:del>
      </w:ins>
      <w:ins w:id="125" w:author="Kamal Kant Paliwal" w:date="2015-11-09T15:21:00Z">
        <w:del w:id="126" w:author="Nirav Trivedi" w:date="2015-11-17T17:59:00Z">
          <w:r w:rsidDel="00882AD9">
            <w:rPr>
              <w:rFonts w:ascii="Segoe UI" w:hAnsi="Segoe UI" w:cs="Segoe UI"/>
              <w:color w:val="000000"/>
              <w:sz w:val="20"/>
              <w:szCs w:val="20"/>
            </w:rPr>
            <w:delText xml:space="preserve"> services such as AWS S</w:delText>
          </w:r>
        </w:del>
      </w:ins>
      <w:ins w:id="127" w:author="Kamal Kant Paliwal" w:date="2015-11-09T15:26:00Z">
        <w:del w:id="128" w:author="Nirav Trivedi" w:date="2015-11-17T17:59:00Z">
          <w:r w:rsidDel="00882AD9">
            <w:rPr>
              <w:rFonts w:ascii="Segoe UI" w:hAnsi="Segoe UI" w:cs="Segoe UI"/>
              <w:color w:val="000000"/>
              <w:sz w:val="20"/>
              <w:szCs w:val="20"/>
            </w:rPr>
            <w:delText xml:space="preserve">imple </w:delText>
          </w:r>
        </w:del>
      </w:ins>
      <w:ins w:id="129" w:author="Kamal Kant Paliwal" w:date="2015-11-09T15:21:00Z">
        <w:del w:id="130" w:author="Nirav Trivedi" w:date="2015-11-17T17:59:00Z">
          <w:r w:rsidDel="00882AD9">
            <w:rPr>
              <w:rFonts w:ascii="Segoe UI" w:hAnsi="Segoe UI" w:cs="Segoe UI"/>
              <w:color w:val="000000"/>
              <w:sz w:val="20"/>
              <w:szCs w:val="20"/>
            </w:rPr>
            <w:delText>N</w:delText>
          </w:r>
        </w:del>
      </w:ins>
      <w:ins w:id="131" w:author="Kamal Kant Paliwal" w:date="2015-11-09T15:26:00Z">
        <w:del w:id="132" w:author="Nirav Trivedi" w:date="2015-11-17T17:59:00Z">
          <w:r w:rsidDel="00882AD9">
            <w:rPr>
              <w:rFonts w:ascii="Segoe UI" w:hAnsi="Segoe UI" w:cs="Segoe UI"/>
              <w:color w:val="000000"/>
              <w:sz w:val="20"/>
              <w:szCs w:val="20"/>
            </w:rPr>
            <w:delText xml:space="preserve">otification </w:delText>
          </w:r>
        </w:del>
      </w:ins>
      <w:ins w:id="133" w:author="Kamal Kant Paliwal" w:date="2015-11-09T15:21:00Z">
        <w:del w:id="134" w:author="Nirav Trivedi" w:date="2015-11-17T17:59:00Z">
          <w:r w:rsidDel="00882AD9">
            <w:rPr>
              <w:rFonts w:ascii="Segoe UI" w:hAnsi="Segoe UI" w:cs="Segoe UI"/>
              <w:color w:val="000000"/>
              <w:sz w:val="20"/>
              <w:szCs w:val="20"/>
            </w:rPr>
            <w:delText>S</w:delText>
          </w:r>
        </w:del>
      </w:ins>
      <w:ins w:id="135" w:author="Kamal Kant Paliwal" w:date="2015-11-09T15:26:00Z">
        <w:del w:id="136" w:author="Nirav Trivedi" w:date="2015-11-17T17:59:00Z">
          <w:r w:rsidDel="00882AD9">
            <w:rPr>
              <w:rFonts w:ascii="Segoe UI" w:hAnsi="Segoe UI" w:cs="Segoe UI"/>
              <w:color w:val="000000"/>
              <w:sz w:val="20"/>
              <w:szCs w:val="20"/>
            </w:rPr>
            <w:delText>ervices</w:delText>
          </w:r>
        </w:del>
      </w:ins>
      <w:ins w:id="137" w:author="Kamal Kant Paliwal" w:date="2015-11-09T15:28:00Z">
        <w:del w:id="138" w:author="Nirav Trivedi" w:date="2015-11-17T17:59:00Z">
          <w:r w:rsidDel="00882AD9">
            <w:rPr>
              <w:rFonts w:ascii="Segoe UI" w:hAnsi="Segoe UI" w:cs="Segoe UI"/>
              <w:color w:val="000000"/>
              <w:sz w:val="20"/>
              <w:szCs w:val="20"/>
            </w:rPr>
            <w:delText xml:space="preserve"> (SNS)</w:delText>
          </w:r>
        </w:del>
      </w:ins>
      <w:ins w:id="139" w:author="Kamal Kant Paliwal" w:date="2015-11-09T15:21:00Z">
        <w:del w:id="140" w:author="Nirav Trivedi" w:date="2015-11-17T17:59:00Z">
          <w:r w:rsidDel="00882AD9">
            <w:rPr>
              <w:rFonts w:ascii="Segoe UI" w:hAnsi="Segoe UI" w:cs="Segoe UI"/>
              <w:color w:val="000000"/>
              <w:sz w:val="20"/>
              <w:szCs w:val="20"/>
            </w:rPr>
            <w:delText xml:space="preserve"> and AWS CloudWatch</w:delText>
          </w:r>
        </w:del>
      </w:ins>
      <w:ins w:id="141" w:author="Kamal Kant Paliwal" w:date="2015-11-09T15:26:00Z">
        <w:del w:id="142" w:author="Nirav Trivedi" w:date="2015-11-17T17:59:00Z">
          <w:r w:rsidDel="00882AD9">
            <w:rPr>
              <w:rFonts w:ascii="Segoe UI" w:hAnsi="Segoe UI" w:cs="Segoe UI"/>
              <w:color w:val="000000"/>
              <w:sz w:val="20"/>
              <w:szCs w:val="20"/>
            </w:rPr>
            <w:delText xml:space="preserve"> to get notification for critical events</w:delText>
          </w:r>
        </w:del>
      </w:ins>
      <w:ins w:id="143" w:author="Kamal Kant Paliwal" w:date="2015-11-09T15:27:00Z">
        <w:del w:id="144" w:author="Nirav Trivedi" w:date="2015-11-17T17:59:00Z">
          <w:r w:rsidDel="00882AD9">
            <w:rPr>
              <w:rFonts w:ascii="Segoe UI" w:hAnsi="Segoe UI" w:cs="Segoe UI"/>
              <w:color w:val="000000"/>
              <w:sz w:val="20"/>
              <w:szCs w:val="20"/>
            </w:rPr>
            <w:delText xml:space="preserve"> such as CPU </w:delText>
          </w:r>
        </w:del>
      </w:ins>
      <w:ins w:id="145" w:author="Kamal Kant Paliwal" w:date="2015-11-09T15:29:00Z">
        <w:del w:id="146" w:author="Nirav Trivedi" w:date="2015-11-17T17:59:00Z">
          <w:r w:rsidDel="00882AD9">
            <w:rPr>
              <w:rFonts w:ascii="Segoe UI" w:hAnsi="Segoe UI" w:cs="Segoe UI"/>
              <w:color w:val="000000"/>
              <w:sz w:val="20"/>
              <w:szCs w:val="20"/>
            </w:rPr>
            <w:delText>usage, Disk usage</w:delText>
          </w:r>
        </w:del>
      </w:ins>
      <w:ins w:id="147" w:author="Kamal Kant Paliwal" w:date="2015-11-09T15:47:00Z">
        <w:del w:id="148" w:author="Nirav Trivedi" w:date="2015-11-17T17:59:00Z">
          <w:r w:rsidR="007D07E1" w:rsidDel="00882AD9">
            <w:rPr>
              <w:rFonts w:ascii="Segoe UI" w:hAnsi="Segoe UI" w:cs="Segoe UI"/>
              <w:color w:val="000000"/>
              <w:sz w:val="20"/>
              <w:szCs w:val="20"/>
            </w:rPr>
            <w:delText>, application performance</w:delText>
          </w:r>
        </w:del>
      </w:ins>
      <w:ins w:id="149" w:author="Kamal Kant Paliwal" w:date="2015-11-09T15:29:00Z">
        <w:del w:id="150" w:author="Nirav Trivedi" w:date="2015-11-17T17:59:00Z">
          <w:r w:rsidDel="00882AD9">
            <w:rPr>
              <w:rFonts w:ascii="Segoe UI" w:hAnsi="Segoe UI" w:cs="Segoe UI"/>
              <w:color w:val="000000"/>
              <w:sz w:val="20"/>
              <w:szCs w:val="20"/>
            </w:rPr>
            <w:delText xml:space="preserve"> etc.</w:delText>
          </w:r>
        </w:del>
      </w:ins>
      <w:ins w:id="151" w:author="Kamal Kant Paliwal" w:date="2015-11-09T15:21:00Z">
        <w:del w:id="152" w:author="Nirav Trivedi" w:date="2015-11-17T17:59:00Z">
          <w:r w:rsidDel="00882AD9">
            <w:rPr>
              <w:rFonts w:ascii="Segoe UI" w:hAnsi="Segoe UI" w:cs="Segoe UI"/>
              <w:color w:val="000000"/>
              <w:sz w:val="20"/>
              <w:szCs w:val="20"/>
            </w:rPr>
            <w:delText xml:space="preserve"> To receive such notifications as SMS on mobile, user can use the </w:delText>
          </w:r>
        </w:del>
      </w:ins>
      <w:ins w:id="153" w:author="Kamal Kant Paliwal" w:date="2015-11-09T15:27:00Z">
        <w:del w:id="154" w:author="Nirav Trivedi" w:date="2015-11-17T17:59:00Z">
          <w:r w:rsidRPr="00802B49" w:rsidDel="00882AD9">
            <w:rPr>
              <w:rFonts w:ascii="Segoe UI" w:hAnsi="Segoe UI" w:cs="Segoe UI"/>
              <w:color w:val="000000"/>
              <w:sz w:val="20"/>
              <w:szCs w:val="20"/>
            </w:rPr>
            <w:delText xml:space="preserve">AWSNotifier </w:delText>
          </w:r>
        </w:del>
      </w:ins>
      <w:ins w:id="155" w:author="Kamal Kant Paliwal" w:date="2015-11-09T15:21:00Z">
        <w:del w:id="156" w:author="Nirav Trivedi" w:date="2015-11-17T17:59:00Z">
          <w:r w:rsidDel="00882AD9">
            <w:rPr>
              <w:rFonts w:ascii="Segoe UI" w:hAnsi="Segoe UI" w:cs="Segoe UI"/>
              <w:color w:val="000000"/>
              <w:sz w:val="20"/>
              <w:szCs w:val="20"/>
            </w:rPr>
            <w:delText>app</w:delText>
          </w:r>
        </w:del>
      </w:ins>
      <w:ins w:id="157" w:author="Kamal Kant Paliwal" w:date="2015-11-09T15:29:00Z">
        <w:del w:id="158" w:author="Nirav Trivedi" w:date="2015-11-17T17:59:00Z">
          <w:r w:rsidDel="00882AD9">
            <w:rPr>
              <w:rFonts w:ascii="Segoe UI" w:hAnsi="Segoe UI" w:cs="Segoe UI"/>
              <w:color w:val="000000"/>
              <w:sz w:val="20"/>
              <w:szCs w:val="20"/>
            </w:rPr>
            <w:delText xml:space="preserve"> </w:delText>
          </w:r>
        </w:del>
      </w:ins>
      <w:ins w:id="159" w:author="Kamal Kant Paliwal" w:date="2015-11-09T15:30:00Z">
        <w:del w:id="160" w:author="Nirav Trivedi" w:date="2015-11-17T17:59:00Z">
          <w:r w:rsidRPr="00802B49" w:rsidDel="00882AD9">
            <w:rPr>
              <w:rFonts w:ascii="Segoe UI" w:hAnsi="Segoe UI" w:cs="Segoe UI"/>
              <w:color w:val="000000"/>
              <w:sz w:val="20"/>
              <w:szCs w:val="20"/>
            </w:rPr>
            <w:delText xml:space="preserve">that makes it easy to set up, operate, and send notifications from the </w:delText>
          </w:r>
          <w:r w:rsidDel="00882AD9">
            <w:rPr>
              <w:rFonts w:ascii="Segoe UI" w:hAnsi="Segoe UI" w:cs="Segoe UI"/>
              <w:color w:val="000000"/>
              <w:sz w:val="20"/>
              <w:szCs w:val="20"/>
            </w:rPr>
            <w:delText xml:space="preserve">AWS </w:delText>
          </w:r>
          <w:r w:rsidRPr="00802B49" w:rsidDel="00882AD9">
            <w:rPr>
              <w:rFonts w:ascii="Segoe UI" w:hAnsi="Segoe UI" w:cs="Segoe UI"/>
              <w:color w:val="000000"/>
              <w:sz w:val="20"/>
              <w:szCs w:val="20"/>
            </w:rPr>
            <w:delText>cloud</w:delText>
          </w:r>
          <w:r w:rsidDel="00882AD9">
            <w:rPr>
              <w:rFonts w:ascii="Segoe UI" w:hAnsi="Segoe UI" w:cs="Segoe UI"/>
              <w:color w:val="000000"/>
              <w:sz w:val="20"/>
              <w:szCs w:val="20"/>
            </w:rPr>
            <w:delText>.</w:delText>
          </w:r>
          <w:r w:rsidRPr="00802B49" w:rsidDel="00882AD9">
            <w:rPr>
              <w:rFonts w:ascii="Segoe UI" w:hAnsi="Segoe UI" w:cs="Segoe UI"/>
              <w:color w:val="000000"/>
              <w:sz w:val="20"/>
              <w:szCs w:val="20"/>
            </w:rPr>
            <w:delText xml:space="preserve"> </w:delText>
          </w:r>
        </w:del>
      </w:ins>
      <w:ins w:id="161" w:author="Kamal Kant Paliwal" w:date="2015-11-09T15:31:00Z">
        <w:del w:id="162" w:author="Nirav Trivedi" w:date="2015-11-17T17:59:00Z">
          <w:r w:rsidR="005F1EFF" w:rsidDel="00882AD9">
            <w:rPr>
              <w:rFonts w:ascii="Segoe UI" w:hAnsi="Segoe UI" w:cs="Segoe UI"/>
              <w:color w:val="000000"/>
              <w:sz w:val="20"/>
              <w:szCs w:val="20"/>
            </w:rPr>
            <w:delText>This app</w:delText>
          </w:r>
        </w:del>
      </w:ins>
      <w:ins w:id="163" w:author="Kamal Kant Paliwal" w:date="2015-11-09T15:20:00Z">
        <w:del w:id="164" w:author="Nirav Trivedi" w:date="2015-11-17T17:59:00Z">
          <w:r w:rsidRPr="00802B49" w:rsidDel="00882AD9">
            <w:rPr>
              <w:rFonts w:ascii="Segoe UI" w:hAnsi="Segoe UI" w:cs="Segoe UI"/>
              <w:color w:val="000000"/>
              <w:sz w:val="20"/>
              <w:szCs w:val="20"/>
              <w:rPrChange w:id="165" w:author="Kamal Kant Paliwal" w:date="2015-11-09T15:22:00Z">
                <w:rPr>
                  <w:rFonts w:ascii="Helvetica" w:hAnsi="Helvetica" w:cs="Helvetica"/>
                  <w:color w:val="333333"/>
                  <w:sz w:val="21"/>
                  <w:szCs w:val="21"/>
                </w:rPr>
              </w:rPrChange>
            </w:rPr>
            <w:delText xml:space="preserve"> </w:delText>
          </w:r>
        </w:del>
      </w:ins>
      <w:ins w:id="166" w:author="Kamal Kant Paliwal" w:date="2015-11-09T15:49:00Z">
        <w:del w:id="167" w:author="Nirav Trivedi" w:date="2015-11-17T17:59:00Z">
          <w:r w:rsidR="007D07E1" w:rsidDel="00882AD9">
            <w:rPr>
              <w:rFonts w:ascii="Segoe UI" w:hAnsi="Segoe UI" w:cs="Segoe UI"/>
              <w:color w:val="000000"/>
              <w:sz w:val="20"/>
              <w:szCs w:val="20"/>
            </w:rPr>
            <w:delText xml:space="preserve">collect </w:delText>
          </w:r>
        </w:del>
      </w:ins>
      <w:ins w:id="168" w:author="Kamal Kant Paliwal" w:date="2015-11-09T15:31:00Z">
        <w:del w:id="169" w:author="Nirav Trivedi" w:date="2015-11-17T17:59:00Z">
          <w:r w:rsidR="005F1EFF" w:rsidRPr="005F1EFF" w:rsidDel="00882AD9">
            <w:rPr>
              <w:rFonts w:ascii="Segoe UI" w:hAnsi="Segoe UI" w:cs="Segoe UI"/>
              <w:color w:val="000000"/>
              <w:sz w:val="20"/>
              <w:szCs w:val="20"/>
              <w:rPrChange w:id="170" w:author="Kamal Kant Paliwal" w:date="2015-11-09T15:31:00Z">
                <w:rPr/>
              </w:rPrChange>
            </w:rPr>
            <w:delText>publish</w:delText>
          </w:r>
        </w:del>
      </w:ins>
      <w:ins w:id="171" w:author="Kamal Kant Paliwal" w:date="2015-11-09T15:49:00Z">
        <w:del w:id="172" w:author="Nirav Trivedi" w:date="2015-11-17T17:59:00Z">
          <w:r w:rsidR="007D07E1" w:rsidDel="00882AD9">
            <w:rPr>
              <w:rFonts w:ascii="Segoe UI" w:hAnsi="Segoe UI" w:cs="Segoe UI"/>
              <w:color w:val="000000"/>
              <w:sz w:val="20"/>
              <w:szCs w:val="20"/>
            </w:rPr>
            <w:delText>ed</w:delText>
          </w:r>
        </w:del>
      </w:ins>
      <w:ins w:id="173" w:author="Kamal Kant Paliwal" w:date="2015-11-09T15:31:00Z">
        <w:del w:id="174" w:author="Nirav Trivedi" w:date="2015-11-17T17:59:00Z">
          <w:r w:rsidR="005F1EFF" w:rsidRPr="005F1EFF" w:rsidDel="00882AD9">
            <w:rPr>
              <w:rFonts w:ascii="Segoe UI" w:hAnsi="Segoe UI" w:cs="Segoe UI"/>
              <w:color w:val="000000"/>
              <w:sz w:val="20"/>
              <w:szCs w:val="20"/>
              <w:rPrChange w:id="175" w:author="Kamal Kant Paliwal" w:date="2015-11-09T15:31:00Z">
                <w:rPr/>
              </w:rPrChange>
            </w:rPr>
            <w:delText xml:space="preserve"> messages from </w:delText>
          </w:r>
          <w:r w:rsidR="005F1EFF" w:rsidDel="00882AD9">
            <w:rPr>
              <w:rFonts w:ascii="Segoe UI" w:hAnsi="Segoe UI" w:cs="Segoe UI"/>
              <w:color w:val="000000"/>
              <w:sz w:val="20"/>
              <w:szCs w:val="20"/>
            </w:rPr>
            <w:delText>AWS service</w:delText>
          </w:r>
        </w:del>
      </w:ins>
      <w:ins w:id="176" w:author="Kamal Kant Paliwal" w:date="2015-11-09T15:49:00Z">
        <w:del w:id="177" w:author="Nirav Trivedi" w:date="2015-11-17T17:59:00Z">
          <w:r w:rsidR="007D07E1" w:rsidDel="00882AD9">
            <w:rPr>
              <w:rFonts w:ascii="Segoe UI" w:hAnsi="Segoe UI" w:cs="Segoe UI"/>
              <w:color w:val="000000"/>
              <w:sz w:val="20"/>
              <w:szCs w:val="20"/>
            </w:rPr>
            <w:delText>s</w:delText>
          </w:r>
        </w:del>
      </w:ins>
      <w:ins w:id="178" w:author="Kamal Kant Paliwal" w:date="2015-11-09T15:31:00Z">
        <w:del w:id="179" w:author="Nirav Trivedi" w:date="2015-11-17T17:59:00Z">
          <w:r w:rsidR="005F1EFF" w:rsidDel="00882AD9">
            <w:rPr>
              <w:rFonts w:ascii="Segoe UI" w:hAnsi="Segoe UI" w:cs="Segoe UI"/>
              <w:color w:val="000000"/>
              <w:sz w:val="20"/>
              <w:szCs w:val="20"/>
            </w:rPr>
            <w:delText xml:space="preserve"> or </w:delText>
          </w:r>
          <w:r w:rsidR="005F1EFF" w:rsidRPr="005F1EFF" w:rsidDel="00882AD9">
            <w:rPr>
              <w:rFonts w:ascii="Segoe UI" w:hAnsi="Segoe UI" w:cs="Segoe UI"/>
              <w:color w:val="000000"/>
              <w:sz w:val="20"/>
              <w:szCs w:val="20"/>
              <w:rPrChange w:id="180" w:author="Kamal Kant Paliwal" w:date="2015-11-09T15:31:00Z">
                <w:rPr/>
              </w:rPrChange>
            </w:rPr>
            <w:delText>application and immediately deliver them to subscriber</w:delText>
          </w:r>
        </w:del>
      </w:ins>
      <w:ins w:id="181" w:author="Kamal Kant Paliwal" w:date="2015-11-09T15:32:00Z">
        <w:del w:id="182" w:author="Nirav Trivedi" w:date="2015-11-17T17:59:00Z">
          <w:r w:rsidR="005F1EFF" w:rsidDel="00882AD9">
            <w:rPr>
              <w:rFonts w:ascii="Segoe UI" w:hAnsi="Segoe UI" w:cs="Segoe UI"/>
              <w:color w:val="000000"/>
              <w:sz w:val="20"/>
              <w:szCs w:val="20"/>
            </w:rPr>
            <w:delText>’s</w:delText>
          </w:r>
        </w:del>
      </w:ins>
      <w:ins w:id="183" w:author="Kamal Kant Paliwal" w:date="2015-11-09T15:49:00Z">
        <w:del w:id="184" w:author="Nirav Trivedi" w:date="2015-11-17T17:59:00Z">
          <w:r w:rsidR="007D07E1" w:rsidDel="00882AD9">
            <w:rPr>
              <w:rFonts w:ascii="Segoe UI" w:hAnsi="Segoe UI" w:cs="Segoe UI"/>
              <w:color w:val="000000"/>
              <w:sz w:val="20"/>
              <w:szCs w:val="20"/>
            </w:rPr>
            <w:delText xml:space="preserve"> mobile as SMS to all</w:delText>
          </w:r>
        </w:del>
      </w:ins>
      <w:ins w:id="185" w:author="Kamal Kant Paliwal" w:date="2015-11-09T15:50:00Z">
        <w:del w:id="186" w:author="Nirav Trivedi" w:date="2015-11-17T17:59:00Z">
          <w:r w:rsidR="007D07E1" w:rsidDel="00882AD9">
            <w:rPr>
              <w:rFonts w:ascii="Segoe UI" w:hAnsi="Segoe UI" w:cs="Segoe UI"/>
              <w:color w:val="000000"/>
              <w:sz w:val="20"/>
              <w:szCs w:val="20"/>
            </w:rPr>
            <w:delText>ow</w:delText>
          </w:r>
        </w:del>
      </w:ins>
      <w:ins w:id="187" w:author="Kamal Kant Paliwal" w:date="2015-11-09T15:49:00Z">
        <w:del w:id="188" w:author="Nirav Trivedi" w:date="2015-11-17T17:59:00Z">
          <w:r w:rsidR="007D07E1" w:rsidDel="00882AD9">
            <w:rPr>
              <w:rFonts w:ascii="Segoe UI" w:hAnsi="Segoe UI" w:cs="Segoe UI"/>
              <w:color w:val="000000"/>
              <w:sz w:val="20"/>
              <w:szCs w:val="20"/>
            </w:rPr>
            <w:delText xml:space="preserve"> them to</w:delText>
          </w:r>
        </w:del>
      </w:ins>
      <w:ins w:id="189" w:author="Kamal Kant Paliwal" w:date="2015-11-09T13:21:00Z">
        <w:del w:id="190" w:author="Nirav Trivedi" w:date="2015-11-17T17:59:00Z">
          <w:r w:rsidR="00B45232" w:rsidRPr="007D07E1" w:rsidDel="00882AD9">
            <w:rPr>
              <w:rFonts w:ascii="Segoe UI" w:hAnsi="Segoe UI" w:cs="Segoe UI"/>
              <w:color w:val="000000"/>
              <w:sz w:val="20"/>
              <w:szCs w:val="20"/>
              <w:rPrChange w:id="191" w:author="Kamal Kant Paliwal" w:date="2015-11-09T15:50:00Z">
                <w:rPr>
                  <w:rFonts w:ascii="Helvetica" w:hAnsi="Helvetica" w:cs="Helvetica"/>
                  <w:color w:val="333333"/>
                  <w:sz w:val="27"/>
                  <w:szCs w:val="27"/>
                </w:rPr>
              </w:rPrChange>
            </w:rPr>
            <w:delText xml:space="preserve"> </w:delText>
          </w:r>
        </w:del>
      </w:ins>
      <w:ins w:id="192" w:author="Kamal Kant Paliwal" w:date="2015-11-09T15:52:00Z">
        <w:del w:id="193" w:author="Nirav Trivedi" w:date="2015-11-17T17:59:00Z">
          <w:r w:rsidR="007D07E1" w:rsidDel="00882AD9">
            <w:rPr>
              <w:rFonts w:ascii="Segoe UI" w:hAnsi="Segoe UI" w:cs="Segoe UI"/>
              <w:color w:val="000000"/>
              <w:sz w:val="20"/>
              <w:szCs w:val="20"/>
            </w:rPr>
            <w:delText>take proactive action.</w:delText>
          </w:r>
        </w:del>
      </w:ins>
      <w:ins w:id="194" w:author="Nirav Trivedi" w:date="2015-11-17T17:59:00Z">
        <w:r w:rsidR="00882AD9">
          <w:rPr>
            <w:rFonts w:ascii="Segoe UI" w:hAnsi="Segoe UI" w:cs="Segoe UI"/>
            <w:color w:val="000000"/>
            <w:sz w:val="20"/>
            <w:szCs w:val="20"/>
          </w:rPr>
          <w:t>Heroku two-factor is application which can be integrated with any applications which could be created on C#, Python, Java, PHP and etc.</w:t>
        </w:r>
      </w:ins>
    </w:p>
    <w:p w14:paraId="7F2AB5C9" w14:textId="5CA9BB87" w:rsidR="00954738" w:rsidDel="00882AD9" w:rsidRDefault="0099418D" w:rsidP="0099418D">
      <w:pPr>
        <w:rPr>
          <w:ins w:id="195" w:author="Kamal Kant Paliwal" w:date="2015-11-09T16:00:00Z"/>
          <w:del w:id="196" w:author="Nirav Trivedi" w:date="2015-11-17T18:01:00Z"/>
          <w:rFonts w:ascii="Segoe UI" w:hAnsi="Segoe UI" w:cs="Segoe UI"/>
          <w:color w:val="000000"/>
          <w:sz w:val="20"/>
          <w:szCs w:val="20"/>
        </w:rPr>
      </w:pPr>
      <w:moveTo w:id="197" w:author="Kamal Kant Paliwal" w:date="2015-11-09T12:28:00Z">
        <w:del w:id="198" w:author="Nirav Trivedi" w:date="2015-11-17T18:01:00Z">
          <w:r w:rsidRPr="007D07E1" w:rsidDel="00882AD9">
            <w:rPr>
              <w:rFonts w:ascii="Segoe UI" w:hAnsi="Segoe UI" w:cs="Segoe UI"/>
              <w:color w:val="000000"/>
              <w:sz w:val="20"/>
              <w:szCs w:val="20"/>
              <w:rPrChange w:id="199" w:author="Kamal Kant Paliwal" w:date="2015-11-09T15:53:00Z">
                <w:rPr/>
              </w:rPrChange>
            </w:rPr>
            <w:delText xml:space="preserve">AWSNotifier is </w:delText>
          </w:r>
        </w:del>
      </w:moveTo>
      <w:ins w:id="200" w:author="Kamal Kant Paliwal" w:date="2015-11-09T15:54:00Z">
        <w:del w:id="201" w:author="Nirav Trivedi" w:date="2015-11-17T18:01:00Z">
          <w:r w:rsidR="007D07E1" w:rsidDel="00882AD9">
            <w:rPr>
              <w:rFonts w:ascii="Segoe UI" w:hAnsi="Segoe UI" w:cs="Segoe UI"/>
              <w:color w:val="000000"/>
              <w:sz w:val="20"/>
              <w:szCs w:val="20"/>
            </w:rPr>
            <w:delText xml:space="preserve">a </w:delText>
          </w:r>
        </w:del>
      </w:ins>
      <w:moveTo w:id="202" w:author="Kamal Kant Paliwal" w:date="2015-11-09T12:28:00Z">
        <w:del w:id="203" w:author="Nirav Trivedi" w:date="2015-11-17T18:01:00Z">
          <w:r w:rsidRPr="007D07E1" w:rsidDel="00882AD9">
            <w:rPr>
              <w:rFonts w:ascii="Segoe UI" w:hAnsi="Segoe UI" w:cs="Segoe UI"/>
              <w:color w:val="000000"/>
              <w:sz w:val="20"/>
              <w:szCs w:val="20"/>
              <w:rPrChange w:id="204" w:author="Kamal Kant Paliwal" w:date="2015-11-09T15:53:00Z">
                <w:rPr/>
              </w:rPrChange>
            </w:rPr>
            <w:delText>one of w</w:delText>
          </w:r>
        </w:del>
      </w:moveTo>
      <w:ins w:id="205" w:author="Kamal Kant Paliwal" w:date="2015-11-09T15:54:00Z">
        <w:del w:id="206" w:author="Nirav Trivedi" w:date="2015-11-17T18:01:00Z">
          <w:r w:rsidR="007D07E1" w:rsidDel="00882AD9">
            <w:rPr>
              <w:rFonts w:ascii="Segoe UI" w:hAnsi="Segoe UI" w:cs="Segoe UI"/>
              <w:color w:val="000000"/>
              <w:sz w:val="20"/>
              <w:szCs w:val="20"/>
            </w:rPr>
            <w:delText>w</w:delText>
          </w:r>
        </w:del>
      </w:ins>
      <w:moveTo w:id="207" w:author="Kamal Kant Paliwal" w:date="2015-11-09T12:28:00Z">
        <w:del w:id="208" w:author="Nirav Trivedi" w:date="2015-11-17T18:01:00Z">
          <w:r w:rsidRPr="007D07E1" w:rsidDel="00882AD9">
            <w:rPr>
              <w:rFonts w:ascii="Segoe UI" w:hAnsi="Segoe UI" w:cs="Segoe UI"/>
              <w:color w:val="000000"/>
              <w:sz w:val="20"/>
              <w:szCs w:val="20"/>
              <w:rPrChange w:id="209" w:author="Kamal Kant Paliwal" w:date="2015-11-09T15:53:00Z">
                <w:rPr/>
              </w:rPrChange>
            </w:rPr>
            <w:delText xml:space="preserve">eb </w:delText>
          </w:r>
        </w:del>
      </w:moveTo>
      <w:ins w:id="210" w:author="Kamal Kant Paliwal" w:date="2015-11-09T15:54:00Z">
        <w:del w:id="211" w:author="Nirav Trivedi" w:date="2015-11-17T18:01:00Z">
          <w:r w:rsidR="007D07E1" w:rsidDel="00882AD9">
            <w:rPr>
              <w:rFonts w:ascii="Segoe UI" w:hAnsi="Segoe UI" w:cs="Segoe UI"/>
              <w:color w:val="000000"/>
              <w:sz w:val="20"/>
              <w:szCs w:val="20"/>
            </w:rPr>
            <w:delText>service</w:delText>
          </w:r>
        </w:del>
      </w:ins>
      <w:moveTo w:id="212" w:author="Kamal Kant Paliwal" w:date="2015-11-09T12:28:00Z">
        <w:del w:id="213" w:author="Nirav Trivedi" w:date="2015-11-17T18:01:00Z">
          <w:r w:rsidRPr="007D07E1" w:rsidDel="00882AD9">
            <w:rPr>
              <w:rFonts w:ascii="Segoe UI" w:hAnsi="Segoe UI" w:cs="Segoe UI"/>
              <w:color w:val="000000"/>
              <w:sz w:val="20"/>
              <w:szCs w:val="20"/>
              <w:rPrChange w:id="214" w:author="Kamal Kant Paliwal" w:date="2015-11-09T15:53:00Z">
                <w:rPr/>
              </w:rPrChange>
            </w:rPr>
            <w:delText xml:space="preserve">base tool which send SMS using the Nexmo </w:delText>
          </w:r>
        </w:del>
      </w:moveTo>
      <w:ins w:id="215" w:author="Kamal Kant Paliwal" w:date="2015-11-09T15:54:00Z">
        <w:del w:id="216" w:author="Nirav Trivedi" w:date="2015-11-17T18:01:00Z">
          <w:r w:rsidR="007D07E1" w:rsidDel="00882AD9">
            <w:rPr>
              <w:rFonts w:ascii="Segoe UI" w:hAnsi="Segoe UI" w:cs="Segoe UI"/>
              <w:color w:val="000000"/>
              <w:sz w:val="20"/>
              <w:szCs w:val="20"/>
            </w:rPr>
            <w:delText xml:space="preserve">Messaging </w:delText>
          </w:r>
        </w:del>
      </w:ins>
      <w:moveTo w:id="217" w:author="Kamal Kant Paliwal" w:date="2015-11-09T12:28:00Z">
        <w:del w:id="218" w:author="Nirav Trivedi" w:date="2015-11-17T18:01:00Z">
          <w:r w:rsidRPr="007D07E1" w:rsidDel="00882AD9">
            <w:rPr>
              <w:rFonts w:ascii="Segoe UI" w:hAnsi="Segoe UI" w:cs="Segoe UI"/>
              <w:color w:val="000000"/>
              <w:sz w:val="20"/>
              <w:szCs w:val="20"/>
              <w:rPrChange w:id="219" w:author="Kamal Kant Paliwal" w:date="2015-11-09T15:53:00Z">
                <w:rPr/>
              </w:rPrChange>
            </w:rPr>
            <w:delText>API</w:delText>
          </w:r>
        </w:del>
      </w:moveTo>
      <w:ins w:id="220" w:author="Kamal Kant Paliwal" w:date="2015-11-09T15:54:00Z">
        <w:del w:id="221" w:author="Nirav Trivedi" w:date="2015-11-17T18:01:00Z">
          <w:r w:rsidR="007D07E1" w:rsidDel="00882AD9">
            <w:rPr>
              <w:rFonts w:ascii="Segoe UI" w:hAnsi="Segoe UI" w:cs="Segoe UI"/>
              <w:color w:val="000000"/>
              <w:sz w:val="20"/>
              <w:szCs w:val="20"/>
            </w:rPr>
            <w:delText>s</w:delText>
          </w:r>
        </w:del>
      </w:ins>
      <w:moveTo w:id="222" w:author="Kamal Kant Paliwal" w:date="2015-11-09T12:28:00Z">
        <w:del w:id="223" w:author="Nirav Trivedi" w:date="2015-11-17T18:01:00Z">
          <w:r w:rsidRPr="007D07E1" w:rsidDel="00882AD9">
            <w:rPr>
              <w:rFonts w:ascii="Segoe UI" w:hAnsi="Segoe UI" w:cs="Segoe UI"/>
              <w:color w:val="000000"/>
              <w:sz w:val="20"/>
              <w:szCs w:val="20"/>
              <w:rPrChange w:id="224" w:author="Kamal Kant Paliwal" w:date="2015-11-09T15:53:00Z">
                <w:rPr/>
              </w:rPrChange>
            </w:rPr>
            <w:delText xml:space="preserve">. This </w:delText>
          </w:r>
        </w:del>
      </w:moveTo>
      <w:ins w:id="225" w:author="Kamal Kant Paliwal" w:date="2015-11-09T15:54:00Z">
        <w:del w:id="226" w:author="Nirav Trivedi" w:date="2015-11-17T18:01:00Z">
          <w:r w:rsidR="007D07E1" w:rsidDel="00882AD9">
            <w:rPr>
              <w:rFonts w:ascii="Segoe UI" w:hAnsi="Segoe UI" w:cs="Segoe UI"/>
              <w:color w:val="000000"/>
              <w:sz w:val="20"/>
              <w:szCs w:val="20"/>
            </w:rPr>
            <w:delText>service</w:delText>
          </w:r>
        </w:del>
      </w:ins>
      <w:moveTo w:id="227" w:author="Kamal Kant Paliwal" w:date="2015-11-09T12:28:00Z">
        <w:del w:id="228" w:author="Nirav Trivedi" w:date="2015-11-17T18:01:00Z">
          <w:r w:rsidRPr="007D07E1" w:rsidDel="00882AD9">
            <w:rPr>
              <w:rFonts w:ascii="Segoe UI" w:hAnsi="Segoe UI" w:cs="Segoe UI"/>
              <w:color w:val="000000"/>
              <w:sz w:val="20"/>
              <w:szCs w:val="20"/>
              <w:rPrChange w:id="229" w:author="Kamal Kant Paliwal" w:date="2015-11-09T15:53:00Z">
                <w:rPr/>
              </w:rPrChange>
            </w:rPr>
            <w:delText xml:space="preserve">tool communicate with </w:delText>
          </w:r>
        </w:del>
      </w:moveTo>
      <w:ins w:id="230" w:author="Kamal Kant Paliwal" w:date="2015-11-09T15:57:00Z">
        <w:del w:id="231" w:author="Nirav Trivedi" w:date="2015-11-17T18:01:00Z">
          <w:r w:rsidR="00954738" w:rsidDel="00882AD9">
            <w:rPr>
              <w:rFonts w:ascii="Segoe UI" w:hAnsi="Segoe UI" w:cs="Segoe UI"/>
              <w:color w:val="000000"/>
              <w:sz w:val="20"/>
              <w:szCs w:val="20"/>
            </w:rPr>
            <w:delText xml:space="preserve">AWS </w:delText>
          </w:r>
        </w:del>
      </w:ins>
      <w:moveTo w:id="232" w:author="Kamal Kant Paliwal" w:date="2015-11-09T12:28:00Z">
        <w:del w:id="233" w:author="Nirav Trivedi" w:date="2015-11-17T18:01:00Z">
          <w:r w:rsidRPr="007D07E1" w:rsidDel="00882AD9">
            <w:rPr>
              <w:rFonts w:ascii="Segoe UI" w:hAnsi="Segoe UI" w:cs="Segoe UI"/>
              <w:color w:val="000000"/>
              <w:sz w:val="20"/>
              <w:szCs w:val="20"/>
              <w:rPrChange w:id="234" w:author="Kamal Kant Paliwal" w:date="2015-11-09T15:53:00Z">
                <w:rPr/>
              </w:rPrChange>
            </w:rPr>
            <w:delText xml:space="preserve">SNS </w:delText>
          </w:r>
        </w:del>
      </w:moveTo>
      <w:ins w:id="235" w:author="Kamal Kant Paliwal" w:date="2015-11-09T15:57:00Z">
        <w:del w:id="236" w:author="Nirav Trivedi" w:date="2015-11-17T18:01:00Z">
          <w:r w:rsidR="00954738" w:rsidDel="00882AD9">
            <w:rPr>
              <w:rFonts w:ascii="Segoe UI" w:hAnsi="Segoe UI" w:cs="Segoe UI"/>
              <w:color w:val="000000"/>
              <w:sz w:val="20"/>
              <w:szCs w:val="20"/>
            </w:rPr>
            <w:delText xml:space="preserve">service </w:delText>
          </w:r>
        </w:del>
      </w:ins>
      <w:moveTo w:id="237" w:author="Kamal Kant Paliwal" w:date="2015-11-09T12:28:00Z">
        <w:del w:id="238" w:author="Nirav Trivedi" w:date="2015-11-17T18:01:00Z">
          <w:r w:rsidRPr="007D07E1" w:rsidDel="00882AD9">
            <w:rPr>
              <w:rFonts w:ascii="Segoe UI" w:hAnsi="Segoe UI" w:cs="Segoe UI"/>
              <w:color w:val="000000"/>
              <w:sz w:val="20"/>
              <w:szCs w:val="20"/>
              <w:rPrChange w:id="239" w:author="Kamal Kant Paliwal" w:date="2015-11-09T15:53:00Z">
                <w:rPr/>
              </w:rPrChange>
            </w:rPr>
            <w:delText xml:space="preserve">and send </w:delText>
          </w:r>
        </w:del>
      </w:moveTo>
      <w:ins w:id="240" w:author="Kamal Kant Paliwal" w:date="2015-11-09T15:57:00Z">
        <w:del w:id="241" w:author="Nirav Trivedi" w:date="2015-11-17T18:01:00Z">
          <w:r w:rsidR="00954738" w:rsidDel="00882AD9">
            <w:rPr>
              <w:rFonts w:ascii="Segoe UI" w:hAnsi="Segoe UI" w:cs="Segoe UI"/>
              <w:color w:val="000000"/>
              <w:sz w:val="20"/>
              <w:szCs w:val="20"/>
            </w:rPr>
            <w:delText xml:space="preserve">SMS </w:delText>
          </w:r>
        </w:del>
      </w:ins>
      <w:moveTo w:id="242" w:author="Kamal Kant Paliwal" w:date="2015-11-09T12:28:00Z">
        <w:del w:id="243" w:author="Nirav Trivedi" w:date="2015-11-17T18:01:00Z">
          <w:r w:rsidRPr="007D07E1" w:rsidDel="00882AD9">
            <w:rPr>
              <w:rFonts w:ascii="Segoe UI" w:hAnsi="Segoe UI" w:cs="Segoe UI"/>
              <w:color w:val="000000"/>
              <w:sz w:val="20"/>
              <w:szCs w:val="20"/>
              <w:rPrChange w:id="244" w:author="Kamal Kant Paliwal" w:date="2015-11-09T15:53:00Z">
                <w:rPr/>
              </w:rPrChange>
            </w:rPr>
            <w:delText xml:space="preserve">notification </w:delText>
          </w:r>
        </w:del>
      </w:moveTo>
      <w:ins w:id="245" w:author="Kamal Kant Paliwal" w:date="2015-11-09T15:57:00Z">
        <w:del w:id="246" w:author="Nirav Trivedi" w:date="2015-11-17T18:01:00Z">
          <w:r w:rsidR="00954738" w:rsidDel="00882AD9">
            <w:rPr>
              <w:rFonts w:ascii="Segoe UI" w:hAnsi="Segoe UI" w:cs="Segoe UI"/>
              <w:color w:val="000000"/>
              <w:sz w:val="20"/>
              <w:szCs w:val="20"/>
            </w:rPr>
            <w:delText>to</w:delText>
          </w:r>
        </w:del>
      </w:ins>
      <w:moveTo w:id="247" w:author="Kamal Kant Paliwal" w:date="2015-11-09T12:28:00Z">
        <w:del w:id="248" w:author="Nirav Trivedi" w:date="2015-11-17T18:01:00Z">
          <w:r w:rsidRPr="007D07E1" w:rsidDel="00882AD9">
            <w:rPr>
              <w:rFonts w:ascii="Segoe UI" w:hAnsi="Segoe UI" w:cs="Segoe UI"/>
              <w:color w:val="000000"/>
              <w:sz w:val="20"/>
              <w:szCs w:val="20"/>
              <w:rPrChange w:id="249" w:author="Kamal Kant Paliwal" w:date="2015-11-09T15:53:00Z">
                <w:rPr/>
              </w:rPrChange>
            </w:rPr>
            <w:delText>on you</w:delText>
          </w:r>
        </w:del>
      </w:moveTo>
      <w:ins w:id="250" w:author="Kamal Kant Paliwal" w:date="2015-11-09T15:57:00Z">
        <w:del w:id="251" w:author="Nirav Trivedi" w:date="2015-11-17T18:01:00Z">
          <w:r w:rsidR="00954738" w:rsidDel="00882AD9">
            <w:rPr>
              <w:rFonts w:ascii="Segoe UI" w:hAnsi="Segoe UI" w:cs="Segoe UI"/>
              <w:color w:val="000000"/>
              <w:sz w:val="20"/>
              <w:szCs w:val="20"/>
            </w:rPr>
            <w:delText xml:space="preserve"> the</w:delText>
          </w:r>
        </w:del>
      </w:ins>
      <w:moveTo w:id="252" w:author="Kamal Kant Paliwal" w:date="2015-11-09T12:28:00Z">
        <w:del w:id="253" w:author="Nirav Trivedi" w:date="2015-11-17T18:01:00Z">
          <w:r w:rsidRPr="007D07E1" w:rsidDel="00882AD9">
            <w:rPr>
              <w:rFonts w:ascii="Segoe UI" w:hAnsi="Segoe UI" w:cs="Segoe UI"/>
              <w:color w:val="000000"/>
              <w:sz w:val="20"/>
              <w:szCs w:val="20"/>
              <w:rPrChange w:id="254" w:author="Kamal Kant Paliwal" w:date="2015-11-09T15:53:00Z">
                <w:rPr/>
              </w:rPrChange>
            </w:rPr>
            <w:delText xml:space="preserve"> configured phone number whenever </w:delText>
          </w:r>
        </w:del>
      </w:moveTo>
      <w:ins w:id="255" w:author="Kamal Kant Paliwal" w:date="2015-11-09T15:57:00Z">
        <w:del w:id="256" w:author="Nirav Trivedi" w:date="2015-11-17T18:01:00Z">
          <w:r w:rsidR="00954738" w:rsidDel="00882AD9">
            <w:rPr>
              <w:rFonts w:ascii="Segoe UI" w:hAnsi="Segoe UI" w:cs="Segoe UI"/>
              <w:color w:val="000000"/>
              <w:sz w:val="20"/>
              <w:szCs w:val="20"/>
            </w:rPr>
            <w:delText xml:space="preserve">defined </w:delText>
          </w:r>
        </w:del>
      </w:ins>
      <w:moveTo w:id="257" w:author="Kamal Kant Paliwal" w:date="2015-11-09T12:28:00Z">
        <w:del w:id="258" w:author="Nirav Trivedi" w:date="2015-11-17T18:01:00Z">
          <w:r w:rsidRPr="007D07E1" w:rsidDel="00882AD9">
            <w:rPr>
              <w:rFonts w:ascii="Segoe UI" w:hAnsi="Segoe UI" w:cs="Segoe UI"/>
              <w:color w:val="000000"/>
              <w:sz w:val="20"/>
              <w:szCs w:val="20"/>
              <w:rPrChange w:id="259" w:author="Kamal Kant Paliwal" w:date="2015-11-09T15:53:00Z">
                <w:rPr/>
              </w:rPrChange>
            </w:rPr>
            <w:delText>condition get satisfied on cloud</w:delText>
          </w:r>
        </w:del>
      </w:moveTo>
      <w:ins w:id="260" w:author="Kamal Kant Paliwal" w:date="2015-11-09T15:58:00Z">
        <w:del w:id="261" w:author="Nirav Trivedi" w:date="2015-11-17T18:01:00Z">
          <w:r w:rsidR="00954738" w:rsidDel="00882AD9">
            <w:rPr>
              <w:rFonts w:ascii="Segoe UI" w:hAnsi="Segoe UI" w:cs="Segoe UI"/>
              <w:color w:val="000000"/>
              <w:sz w:val="20"/>
              <w:szCs w:val="20"/>
            </w:rPr>
            <w:delText>is true</w:delText>
          </w:r>
        </w:del>
      </w:ins>
      <w:moveTo w:id="262" w:author="Kamal Kant Paliwal" w:date="2015-11-09T12:28:00Z">
        <w:del w:id="263" w:author="Nirav Trivedi" w:date="2015-11-17T18:01:00Z">
          <w:r w:rsidRPr="007D07E1" w:rsidDel="00882AD9">
            <w:rPr>
              <w:rFonts w:ascii="Segoe UI" w:hAnsi="Segoe UI" w:cs="Segoe UI"/>
              <w:color w:val="000000"/>
              <w:sz w:val="20"/>
              <w:szCs w:val="20"/>
              <w:rPrChange w:id="264" w:author="Kamal Kant Paliwal" w:date="2015-11-09T15:53:00Z">
                <w:rPr/>
              </w:rPrChange>
            </w:rPr>
            <w:delText>.</w:delText>
          </w:r>
        </w:del>
      </w:moveTo>
    </w:p>
    <w:p w14:paraId="69016AAC" w14:textId="768C030E" w:rsidR="0099418D" w:rsidRPr="00954738" w:rsidDel="00D846B2" w:rsidRDefault="0099418D" w:rsidP="00954738">
      <w:pPr>
        <w:rPr>
          <w:del w:id="265" w:author="Kamal Kant Paliwal" w:date="2015-11-09T16:33:00Z"/>
          <w:moveTo w:id="266" w:author="Kamal Kant Paliwal" w:date="2015-11-09T12:28:00Z"/>
          <w:rFonts w:ascii="Segoe UI" w:hAnsi="Segoe UI" w:cs="Segoe UI"/>
          <w:color w:val="000000"/>
          <w:sz w:val="20"/>
          <w:szCs w:val="20"/>
          <w:rPrChange w:id="267" w:author="Kamal Kant Paliwal" w:date="2015-11-09T16:00:00Z">
            <w:rPr>
              <w:del w:id="268" w:author="Kamal Kant Paliwal" w:date="2015-11-09T16:33:00Z"/>
              <w:moveTo w:id="269" w:author="Kamal Kant Paliwal" w:date="2015-11-09T12:28:00Z"/>
            </w:rPr>
          </w:rPrChange>
        </w:rPr>
      </w:pPr>
      <w:moveTo w:id="270" w:author="Kamal Kant Paliwal" w:date="2015-11-09T12:28:00Z">
        <w:del w:id="271" w:author="Nirav Trivedi" w:date="2015-11-17T18:01:00Z">
          <w:r w:rsidRPr="00954738" w:rsidDel="00882AD9">
            <w:rPr>
              <w:rFonts w:ascii="Segoe UI" w:hAnsi="Segoe UI" w:cs="Segoe UI"/>
              <w:color w:val="000000"/>
              <w:sz w:val="20"/>
              <w:szCs w:val="20"/>
              <w:rPrChange w:id="272" w:author="Kamal Kant Paliwal" w:date="2015-11-09T16:00:00Z">
                <w:rPr/>
              </w:rPrChange>
            </w:rPr>
            <w:delText xml:space="preserve"> </w:delText>
          </w:r>
        </w:del>
        <w:del w:id="273" w:author="Kamal Kant Paliwal" w:date="2015-11-09T15:58:00Z">
          <w:r w:rsidRPr="00954738" w:rsidDel="00954738">
            <w:rPr>
              <w:rFonts w:ascii="Segoe UI" w:hAnsi="Segoe UI" w:cs="Segoe UI"/>
              <w:color w:val="000000"/>
              <w:sz w:val="20"/>
              <w:szCs w:val="20"/>
              <w:rPrChange w:id="274" w:author="Kamal Kant Paliwal" w:date="2015-11-09T16:00:00Z">
                <w:rPr/>
              </w:rPrChange>
            </w:rPr>
            <w:delText xml:space="preserve">You have to </w:delText>
          </w:r>
        </w:del>
        <w:del w:id="275" w:author="Kamal Kant Paliwal" w:date="2015-11-09T15:59:00Z">
          <w:r w:rsidRPr="00954738" w:rsidDel="00954738">
            <w:rPr>
              <w:rFonts w:ascii="Segoe UI" w:hAnsi="Segoe UI" w:cs="Segoe UI"/>
              <w:color w:val="000000"/>
              <w:sz w:val="20"/>
              <w:szCs w:val="20"/>
              <w:rPrChange w:id="276" w:author="Kamal Kant Paliwal" w:date="2015-11-09T16:00:00Z">
                <w:rPr/>
              </w:rPrChange>
            </w:rPr>
            <w:delText xml:space="preserve">map this </w:delText>
          </w:r>
        </w:del>
        <w:del w:id="277" w:author="Kamal Kant Paliwal" w:date="2015-11-09T15:58:00Z">
          <w:r w:rsidRPr="00954738" w:rsidDel="00954738">
            <w:rPr>
              <w:rFonts w:ascii="Segoe UI" w:hAnsi="Segoe UI" w:cs="Segoe UI"/>
              <w:color w:val="000000"/>
              <w:sz w:val="20"/>
              <w:szCs w:val="20"/>
              <w:rPrChange w:id="278" w:author="Kamal Kant Paliwal" w:date="2015-11-09T16:00:00Z">
                <w:rPr/>
              </w:rPrChange>
            </w:rPr>
            <w:delText xml:space="preserve">tool once </w:delText>
          </w:r>
        </w:del>
        <w:del w:id="279" w:author="Kamal Kant Paliwal" w:date="2015-11-09T15:59:00Z">
          <w:r w:rsidRPr="00954738" w:rsidDel="00954738">
            <w:rPr>
              <w:rFonts w:ascii="Segoe UI" w:hAnsi="Segoe UI" w:cs="Segoe UI"/>
              <w:color w:val="000000"/>
              <w:sz w:val="20"/>
              <w:szCs w:val="20"/>
              <w:rPrChange w:id="280" w:author="Kamal Kant Paliwal" w:date="2015-11-09T16:00:00Z">
                <w:rPr/>
              </w:rPrChange>
            </w:rPr>
            <w:delText>with SNS then later you use created topic with any AWS services.</w:delText>
          </w:r>
        </w:del>
      </w:moveTo>
    </w:p>
    <w:p w14:paraId="4039729B" w14:textId="77777777" w:rsidR="00577A0B" w:rsidRDefault="00577A0B" w:rsidP="00577A0B">
      <w:pPr>
        <w:pStyle w:val="Heading1"/>
        <w:rPr>
          <w:ins w:id="281" w:author="Kamal Kant Paliwal" w:date="2015-11-09T12:54:00Z"/>
        </w:rPr>
      </w:pPr>
      <w:bookmarkStart w:id="282" w:name="_Toc434851391"/>
      <w:moveToRangeEnd w:id="102"/>
      <w:r>
        <w:t>Use Case</w:t>
      </w:r>
      <w:bookmarkEnd w:id="282"/>
      <w:del w:id="283" w:author="Kamal Kant Paliwal" w:date="2015-11-09T16:51:00Z">
        <w:r w:rsidDel="006C3705">
          <w:delText xml:space="preserve">: </w:delText>
        </w:r>
      </w:del>
    </w:p>
    <w:p w14:paraId="7EE04A0F" w14:textId="2AC01457" w:rsidR="00954738" w:rsidRPr="00D846B2" w:rsidRDefault="00954738">
      <w:pPr>
        <w:rPr>
          <w:ins w:id="284" w:author="Kamal Kant Paliwal" w:date="2015-11-09T16:04:00Z"/>
          <w:rFonts w:ascii="Segoe UI" w:eastAsia="Times New Roman" w:hAnsi="Segoe UI" w:cs="Segoe UI"/>
          <w:sz w:val="20"/>
          <w:szCs w:val="20"/>
          <w:rPrChange w:id="285" w:author="Kamal Kant Paliwal" w:date="2015-11-09T16:32:00Z">
            <w:rPr>
              <w:ins w:id="286" w:author="Kamal Kant Paliwal" w:date="2015-11-09T16:04:00Z"/>
            </w:rPr>
          </w:rPrChange>
        </w:rPr>
        <w:pPrChange w:id="287" w:author="Kamal Kant Paliwal" w:date="2015-11-09T16:32:00Z">
          <w:pPr>
            <w:autoSpaceDE w:val="0"/>
            <w:autoSpaceDN w:val="0"/>
            <w:spacing w:before="40" w:after="40" w:line="240" w:lineRule="auto"/>
          </w:pPr>
        </w:pPrChange>
      </w:pPr>
      <w:ins w:id="288" w:author="Kamal Kant Paliwal" w:date="2015-11-09T16:05:00Z">
        <w:del w:id="289" w:author="Nirav Trivedi" w:date="2015-11-17T16:58:00Z">
          <w:r w:rsidRPr="00D846B2" w:rsidDel="00131A2D">
            <w:rPr>
              <w:rFonts w:ascii="Segoe UI" w:eastAsia="Times New Roman" w:hAnsi="Segoe UI" w:cs="Segoe UI"/>
              <w:sz w:val="20"/>
              <w:szCs w:val="20"/>
              <w:rPrChange w:id="290" w:author="Kamal Kant Paliwal" w:date="2015-11-09T16:32:00Z">
                <w:rPr/>
              </w:rPrChange>
            </w:rPr>
            <w:delText xml:space="preserve">For AWS cloud resources and </w:delText>
          </w:r>
        </w:del>
      </w:ins>
      <w:ins w:id="291" w:author="Kamal Kant Paliwal" w:date="2015-11-09T16:07:00Z">
        <w:del w:id="292" w:author="Nirav Trivedi" w:date="2015-11-17T16:58:00Z">
          <w:r w:rsidRPr="00D846B2" w:rsidDel="00131A2D">
            <w:rPr>
              <w:rFonts w:ascii="Segoe UI" w:eastAsia="Times New Roman" w:hAnsi="Segoe UI" w:cs="Segoe UI"/>
              <w:sz w:val="20"/>
              <w:szCs w:val="20"/>
              <w:rPrChange w:id="293" w:author="Kamal Kant Paliwal" w:date="2015-11-09T16:32:00Z">
                <w:rPr/>
              </w:rPrChange>
            </w:rPr>
            <w:delText>applications</w:delText>
          </w:r>
        </w:del>
      </w:ins>
      <w:ins w:id="294" w:author="Kamal Kant Paliwal" w:date="2015-11-09T16:33:00Z">
        <w:del w:id="295" w:author="Nirav Trivedi" w:date="2015-11-17T16:58:00Z">
          <w:r w:rsidR="00D846B2" w:rsidDel="00131A2D">
            <w:rPr>
              <w:rFonts w:ascii="Segoe UI" w:eastAsia="Times New Roman" w:hAnsi="Segoe UI" w:cs="Segoe UI"/>
              <w:sz w:val="20"/>
              <w:szCs w:val="20"/>
            </w:rPr>
            <w:delText>,</w:delText>
          </w:r>
        </w:del>
      </w:ins>
      <w:ins w:id="296" w:author="Kamal Kant Paliwal" w:date="2015-11-09T16:07:00Z">
        <w:del w:id="297" w:author="Nirav Trivedi" w:date="2015-11-17T16:58:00Z">
          <w:r w:rsidRPr="00D846B2" w:rsidDel="00131A2D">
            <w:rPr>
              <w:rFonts w:ascii="Segoe UI" w:eastAsia="Times New Roman" w:hAnsi="Segoe UI" w:cs="Segoe UI"/>
              <w:sz w:val="20"/>
              <w:szCs w:val="20"/>
              <w:rPrChange w:id="298" w:author="Kamal Kant Paliwal" w:date="2015-11-09T16:32:00Z">
                <w:rPr/>
              </w:rPrChange>
            </w:rPr>
            <w:delText xml:space="preserve"> enable AWS Administrator to receive </w:delText>
          </w:r>
          <w:r w:rsidR="004520B5" w:rsidRPr="00D846B2" w:rsidDel="00131A2D">
            <w:rPr>
              <w:rFonts w:ascii="Segoe UI" w:eastAsia="Times New Roman" w:hAnsi="Segoe UI" w:cs="Segoe UI"/>
              <w:sz w:val="20"/>
              <w:szCs w:val="20"/>
              <w:rPrChange w:id="299" w:author="Kamal Kant Paliwal" w:date="2015-11-09T16:32:00Z">
                <w:rPr/>
              </w:rPrChange>
            </w:rPr>
            <w:delText xml:space="preserve">real-time </w:delText>
          </w:r>
        </w:del>
      </w:ins>
      <w:ins w:id="300" w:author="Kamal Kant Paliwal" w:date="2015-11-09T16:03:00Z">
        <w:del w:id="301" w:author="Nirav Trivedi" w:date="2015-11-17T16:58:00Z">
          <w:r w:rsidRPr="00D846B2" w:rsidDel="00131A2D">
            <w:rPr>
              <w:rFonts w:ascii="Segoe UI" w:eastAsia="Times New Roman" w:hAnsi="Segoe UI" w:cs="Segoe UI"/>
              <w:sz w:val="20"/>
              <w:szCs w:val="20"/>
              <w:rPrChange w:id="302" w:author="Kamal Kant Paliwal" w:date="2015-11-09T16:32:00Z">
                <w:rPr/>
              </w:rPrChange>
            </w:rPr>
            <w:delText xml:space="preserve">SMS </w:delText>
          </w:r>
        </w:del>
      </w:ins>
      <w:ins w:id="303" w:author="Kamal Kant Paliwal" w:date="2015-11-09T16:04:00Z">
        <w:del w:id="304" w:author="Nirav Trivedi" w:date="2015-11-17T16:58:00Z">
          <w:r w:rsidRPr="00D846B2" w:rsidDel="00131A2D">
            <w:rPr>
              <w:rFonts w:ascii="Segoe UI" w:eastAsia="Times New Roman" w:hAnsi="Segoe UI" w:cs="Segoe UI"/>
              <w:sz w:val="20"/>
              <w:szCs w:val="20"/>
              <w:rPrChange w:id="305" w:author="Kamal Kant Paliwal" w:date="2015-11-09T16:32:00Z">
                <w:rPr/>
              </w:rPrChange>
            </w:rPr>
            <w:delText>notification</w:delText>
          </w:r>
        </w:del>
      </w:ins>
      <w:ins w:id="306" w:author="Kamal Kant Paliwal" w:date="2015-11-09T16:32:00Z">
        <w:del w:id="307" w:author="Nirav Trivedi" w:date="2015-11-17T16:58:00Z">
          <w:r w:rsidR="00D846B2" w:rsidDel="00131A2D">
            <w:rPr>
              <w:rFonts w:ascii="Segoe UI" w:eastAsia="Times New Roman" w:hAnsi="Segoe UI" w:cs="Segoe UI"/>
              <w:sz w:val="20"/>
              <w:szCs w:val="20"/>
            </w:rPr>
            <w:delText>s</w:delText>
          </w:r>
        </w:del>
      </w:ins>
      <w:ins w:id="308" w:author="Kamal Kant Paliwal" w:date="2015-11-09T16:04:00Z">
        <w:del w:id="309" w:author="Nirav Trivedi" w:date="2015-11-17T16:58:00Z">
          <w:r w:rsidRPr="00D846B2" w:rsidDel="00131A2D">
            <w:rPr>
              <w:rFonts w:ascii="Segoe UI" w:eastAsia="Times New Roman" w:hAnsi="Segoe UI" w:cs="Segoe UI"/>
              <w:sz w:val="20"/>
              <w:szCs w:val="20"/>
              <w:rPrChange w:id="310" w:author="Kamal Kant Paliwal" w:date="2015-11-09T16:32:00Z">
                <w:rPr/>
              </w:rPrChange>
            </w:rPr>
            <w:delText xml:space="preserve"> </w:delText>
          </w:r>
        </w:del>
      </w:ins>
      <w:ins w:id="311" w:author="Kamal Kant Paliwal" w:date="2015-11-09T16:33:00Z">
        <w:del w:id="312" w:author="Nirav Trivedi" w:date="2015-11-17T16:58:00Z">
          <w:r w:rsidR="00D846B2" w:rsidDel="00131A2D">
            <w:rPr>
              <w:rFonts w:ascii="Segoe UI" w:eastAsia="Times New Roman" w:hAnsi="Segoe UI" w:cs="Segoe UI"/>
              <w:sz w:val="20"/>
              <w:szCs w:val="20"/>
            </w:rPr>
            <w:delText>wherever they are</w:delText>
          </w:r>
        </w:del>
      </w:ins>
      <w:ins w:id="313" w:author="Kamal Kant Paliwal" w:date="2015-11-09T16:32:00Z">
        <w:del w:id="314" w:author="Nirav Trivedi" w:date="2015-11-17T16:58:00Z">
          <w:r w:rsidR="00D846B2" w:rsidDel="00131A2D">
            <w:rPr>
              <w:rFonts w:ascii="Segoe UI" w:eastAsia="Times New Roman" w:hAnsi="Segoe UI" w:cs="Segoe UI"/>
              <w:sz w:val="20"/>
              <w:szCs w:val="20"/>
            </w:rPr>
            <w:delText>.</w:delText>
          </w:r>
        </w:del>
      </w:ins>
      <w:ins w:id="315" w:author="Nirav Trivedi" w:date="2015-11-17T18:01:00Z">
        <w:r w:rsidR="00384CED">
          <w:rPr>
            <w:rFonts w:ascii="Segoe UI" w:eastAsia="Times New Roman" w:hAnsi="Segoe UI" w:cs="Segoe UI"/>
            <w:sz w:val="20"/>
            <w:szCs w:val="20"/>
          </w:rPr>
          <w:t xml:space="preserve">This </w:t>
        </w:r>
      </w:ins>
      <w:ins w:id="316" w:author="Nirav Trivedi" w:date="2015-11-17T18:02:00Z">
        <w:r w:rsidR="00384CED">
          <w:rPr>
            <w:rFonts w:ascii="Segoe UI" w:eastAsia="Times New Roman" w:hAnsi="Segoe UI" w:cs="Segoe UI"/>
            <w:sz w:val="20"/>
            <w:szCs w:val="20"/>
          </w:rPr>
          <w:t>app provide the two factor authentications using Heroku platform</w:t>
        </w:r>
        <w:r w:rsidR="00882AD9">
          <w:rPr>
            <w:rFonts w:ascii="Segoe UI" w:eastAsia="Times New Roman" w:hAnsi="Segoe UI" w:cs="Segoe UI"/>
            <w:sz w:val="20"/>
            <w:szCs w:val="20"/>
          </w:rPr>
          <w:t>.</w:t>
        </w:r>
      </w:ins>
      <w:ins w:id="317" w:author="Nirav Trivedi" w:date="2015-11-17T18:03:00Z">
        <w:r w:rsidR="00384CED">
          <w:rPr>
            <w:rFonts w:ascii="Segoe UI" w:eastAsia="Times New Roman" w:hAnsi="Segoe UI" w:cs="Segoe UI"/>
            <w:sz w:val="20"/>
            <w:szCs w:val="20"/>
          </w:rPr>
          <w:t xml:space="preserve"> Easy to deploy and integrate with any application.</w:t>
        </w:r>
      </w:ins>
      <w:ins w:id="318" w:author="Nirav Trivedi" w:date="2015-11-17T18:02:00Z">
        <w:r w:rsidR="00882AD9">
          <w:rPr>
            <w:rFonts w:ascii="Segoe UI" w:eastAsia="Times New Roman" w:hAnsi="Segoe UI" w:cs="Segoe UI"/>
            <w:sz w:val="20"/>
            <w:szCs w:val="20"/>
          </w:rPr>
          <w:t xml:space="preserve"> </w:t>
        </w:r>
      </w:ins>
    </w:p>
    <w:p w14:paraId="539ECE32" w14:textId="2AAFD213" w:rsidR="00826D09" w:rsidRPr="000072A0" w:rsidDel="00D02949" w:rsidRDefault="00826D09">
      <w:pPr>
        <w:rPr>
          <w:del w:id="319" w:author="Kamal Kant Paliwal" w:date="2015-11-09T16:44:00Z"/>
          <w:rPrChange w:id="320" w:author="Kamal Kant Paliwal" w:date="2015-11-09T12:54:00Z">
            <w:rPr>
              <w:del w:id="321" w:author="Kamal Kant Paliwal" w:date="2015-11-09T16:44:00Z"/>
            </w:rPr>
          </w:rPrChange>
        </w:rPr>
        <w:pPrChange w:id="322" w:author="Kamal Kant Paliwal" w:date="2015-11-09T12:54:00Z">
          <w:pPr>
            <w:pStyle w:val="Heading1"/>
          </w:pPr>
        </w:pPrChange>
      </w:pPr>
    </w:p>
    <w:p w14:paraId="2B64344D" w14:textId="479D31BF" w:rsidR="00AC7B57" w:rsidDel="000F21AD" w:rsidRDefault="00AC7B57" w:rsidP="000F21AD">
      <w:pPr>
        <w:rPr>
          <w:del w:id="323" w:author="Kamal Kant Paliwal" w:date="2015-10-26T11:48:00Z"/>
        </w:rPr>
      </w:pPr>
      <w:commentRangeStart w:id="324"/>
      <w:del w:id="325" w:author="Kamal Kant Paliwal" w:date="2015-10-26T11:48:00Z">
        <w:r w:rsidDel="000F21AD">
          <w:delText xml:space="preserve">Developed on web application which communication with SNS and NexMO. </w:delText>
        </w:r>
      </w:del>
    </w:p>
    <w:p w14:paraId="3E374A0F" w14:textId="77777777" w:rsidR="00AC7B57" w:rsidDel="000F21AD" w:rsidRDefault="00AC7B57" w:rsidP="00AC7B57">
      <w:pPr>
        <w:rPr>
          <w:del w:id="326" w:author="Kamal Kant Paliwal" w:date="2015-10-26T11:48:00Z"/>
        </w:rPr>
      </w:pPr>
      <w:del w:id="327" w:author="Kamal Kant Paliwal" w:date="2015-10-26T11:48:00Z">
        <w:r w:rsidDel="000F21AD">
          <w:delText>User has to give package URI to the SNS then after all the setup will done automatic by the script.</w:delText>
        </w:r>
      </w:del>
    </w:p>
    <w:p w14:paraId="6A21045A" w14:textId="77777777" w:rsidR="00AC7B57" w:rsidDel="000F21AD" w:rsidRDefault="00AC7B57" w:rsidP="00AC7B57">
      <w:pPr>
        <w:rPr>
          <w:del w:id="328" w:author="Kamal Kant Paliwal" w:date="2015-10-26T11:48:00Z"/>
        </w:rPr>
      </w:pPr>
      <w:del w:id="329" w:author="Kamal Kant Paliwal" w:date="2015-10-26T11:48:00Z">
        <w:r w:rsidDel="000F21AD">
          <w:delText>So whenever your cloud watch generate the event it pass to the SNS and SNS will pass to NexMo APP and user will send sms to user desire number..</w:delText>
        </w:r>
        <w:commentRangeEnd w:id="324"/>
        <w:r w:rsidR="000F21AD" w:rsidDel="000F21AD">
          <w:rPr>
            <w:rStyle w:val="CommentReference"/>
          </w:rPr>
          <w:commentReference w:id="324"/>
        </w:r>
      </w:del>
    </w:p>
    <w:p w14:paraId="0FB0E7E9" w14:textId="748A4D6A" w:rsidR="00AC7B57" w:rsidDel="00D02949" w:rsidRDefault="00AC7B57" w:rsidP="00AC7B57">
      <w:pPr>
        <w:rPr>
          <w:del w:id="330" w:author="Kamal Kant Paliwal" w:date="2015-11-09T16:44:00Z"/>
        </w:rPr>
      </w:pPr>
    </w:p>
    <w:p w14:paraId="10BD88C0" w14:textId="14997121" w:rsidR="00AC7B57" w:rsidDel="00D02949" w:rsidRDefault="00AC7B57" w:rsidP="00AC7B57">
      <w:pPr>
        <w:rPr>
          <w:del w:id="331" w:author="Kamal Kant Paliwal" w:date="2015-11-09T16:44:00Z"/>
        </w:rPr>
      </w:pPr>
      <w:del w:id="332" w:author="Kamal Kant Paliwal" w:date="2015-11-09T16:44:00Z">
        <w:r w:rsidDel="00D02949">
          <w:delText>User can configure with any AWS services thr</w:delText>
        </w:r>
      </w:del>
      <w:del w:id="333" w:author="Kamal Kant Paliwal" w:date="2015-10-26T11:48:00Z">
        <w:r w:rsidDel="000F21AD">
          <w:delText>u</w:delText>
        </w:r>
      </w:del>
      <w:del w:id="334" w:author="Kamal Kant Paliwal" w:date="2015-11-09T16:44:00Z">
        <w:r w:rsidDel="00D02949">
          <w:delText xml:space="preserve"> SNS.</w:delText>
        </w:r>
      </w:del>
    </w:p>
    <w:p w14:paraId="5233DC94" w14:textId="70C1F7E5" w:rsidR="00577A0B" w:rsidDel="0099418D" w:rsidRDefault="00577A0B" w:rsidP="00577A0B">
      <w:pPr>
        <w:pStyle w:val="Heading1"/>
        <w:rPr>
          <w:moveFrom w:id="335" w:author="Kamal Kant Paliwal" w:date="2015-11-09T12:28:00Z"/>
        </w:rPr>
      </w:pPr>
      <w:moveFromRangeStart w:id="336" w:author="Kamal Kant Paliwal" w:date="2015-11-09T12:28:00Z" w:name="move434835422"/>
      <w:moveFrom w:id="337" w:author="Kamal Kant Paliwal" w:date="2015-11-09T12:28:00Z">
        <w:r w:rsidDel="0099418D">
          <w:t>Introduction</w:t>
        </w:r>
      </w:moveFrom>
    </w:p>
    <w:p w14:paraId="2AA207C3" w14:textId="1292E890" w:rsidR="00A650C6" w:rsidDel="0099418D" w:rsidRDefault="00A650C6" w:rsidP="00A650C6">
      <w:pPr>
        <w:rPr>
          <w:ins w:id="338" w:author="Nirav Trivedi" w:date="2015-10-26T14:31:00Z"/>
          <w:moveFrom w:id="339" w:author="Kamal Kant Paliwal" w:date="2015-11-09T12:28:00Z"/>
        </w:rPr>
      </w:pPr>
      <w:moveFrom w:id="340" w:author="Kamal Kant Paliwal" w:date="2015-11-09T12:28:00Z">
        <w:ins w:id="341" w:author="Nirav Trivedi" w:date="2015-10-26T14:31:00Z">
          <w:r w:rsidDel="0099418D">
            <w:t xml:space="preserve">AWSNotifier is one of web base tool which send </w:t>
          </w:r>
          <w:r w:rsidR="00365B73" w:rsidDel="0099418D">
            <w:t>SMS</w:t>
          </w:r>
          <w:r w:rsidDel="0099418D">
            <w:t xml:space="preserve"> using the Nexmo API. This tool communicate with SNS and send notification on you configured phone number whenever condition get satisfied on cloud. You have to map this tool once with SNS then later you use created topic with any AWS services.</w:t>
          </w:r>
        </w:ins>
      </w:moveFrom>
    </w:p>
    <w:p w14:paraId="25109032" w14:textId="28F0A48C" w:rsidR="00577A0B" w:rsidRPr="00577A0B" w:rsidDel="00A650C6" w:rsidRDefault="00A650C6" w:rsidP="00A650C6">
      <w:pPr>
        <w:rPr>
          <w:del w:id="342" w:author="Nirav Trivedi" w:date="2015-10-26T14:31:00Z"/>
        </w:rPr>
      </w:pPr>
      <w:moveFrom w:id="343" w:author="Kamal Kant Paliwal" w:date="2015-11-09T12:28:00Z">
        <w:ins w:id="344" w:author="Nirav Trivedi" w:date="2015-10-26T14:31:00Z">
          <w:r w:rsidDel="0099418D">
            <w:t xml:space="preserve"> </w:t>
          </w:r>
        </w:ins>
      </w:moveFrom>
      <w:moveFromRangeEnd w:id="336"/>
      <w:commentRangeStart w:id="345"/>
      <w:del w:id="346" w:author="Nirav Trivedi" w:date="2015-10-26T14:31:00Z">
        <w:r w:rsidR="00AC7B57" w:rsidDel="00A650C6">
          <w:delText>Python-Django based web application which communicate with SNS for AWS notification and Nexmo to send the SMS on user phone. Use can use this SaaS with any services of AWS with SNS.</w:delText>
        </w:r>
        <w:commentRangeEnd w:id="345"/>
        <w:r w:rsidR="000F21AD" w:rsidDel="00A650C6">
          <w:rPr>
            <w:rStyle w:val="CommentReference"/>
          </w:rPr>
          <w:commentReference w:id="345"/>
        </w:r>
      </w:del>
    </w:p>
    <w:p w14:paraId="6B2C6E2B" w14:textId="77777777" w:rsidR="00D02949" w:rsidRDefault="00D02949" w:rsidP="00D02949">
      <w:pPr>
        <w:pStyle w:val="Heading1"/>
        <w:rPr>
          <w:ins w:id="347" w:author="Kamal Kant Paliwal" w:date="2015-11-09T16:44:00Z"/>
        </w:rPr>
      </w:pPr>
      <w:bookmarkStart w:id="348" w:name="_Toc434000552"/>
      <w:bookmarkStart w:id="349" w:name="_Toc434851392"/>
      <w:ins w:id="350" w:author="Kamal Kant Paliwal" w:date="2015-11-09T16:44:00Z">
        <w:r>
          <w:t>Prerequisites</w:t>
        </w:r>
        <w:bookmarkEnd w:id="348"/>
        <w:bookmarkEnd w:id="349"/>
        <w:r>
          <w:t xml:space="preserve"> </w:t>
        </w:r>
      </w:ins>
    </w:p>
    <w:p w14:paraId="0778852A" w14:textId="64960AE2" w:rsidR="00577A0B" w:rsidRPr="00D02949" w:rsidDel="00D02949" w:rsidRDefault="00577A0B">
      <w:pPr>
        <w:pStyle w:val="Heading1"/>
        <w:rPr>
          <w:del w:id="351" w:author="Kamal Kant Paliwal" w:date="2015-11-09T16:44:00Z"/>
          <w:rFonts w:ascii="Segoe UI" w:hAnsi="Segoe UI" w:cs="Segoe UI"/>
          <w:rPrChange w:id="352" w:author="Kamal Kant Paliwal" w:date="2015-11-09T16:44:00Z">
            <w:rPr>
              <w:del w:id="353" w:author="Kamal Kant Paliwal" w:date="2015-11-09T16:44:00Z"/>
            </w:rPr>
          </w:rPrChange>
        </w:rPr>
      </w:pPr>
      <w:del w:id="354" w:author="Kamal Kant Paliwal" w:date="2015-11-09T16:44:00Z">
        <w:r w:rsidRPr="00D02949" w:rsidDel="00D02949">
          <w:rPr>
            <w:rFonts w:ascii="Segoe UI" w:hAnsi="Segoe UI" w:cs="Segoe UI"/>
            <w:rPrChange w:id="355" w:author="Kamal Kant Paliwal" w:date="2015-11-09T16:44:00Z">
              <w:rPr/>
            </w:rPrChange>
          </w:rPr>
          <w:delText>Prerequisite</w:delText>
        </w:r>
      </w:del>
    </w:p>
    <w:p w14:paraId="35995C2C" w14:textId="460C8304" w:rsidR="00577A0B" w:rsidRPr="00D02949" w:rsidRDefault="00AC7B57">
      <w:pPr>
        <w:rPr>
          <w:rFonts w:ascii="Segoe UI" w:hAnsi="Segoe UI" w:cs="Segoe UI"/>
          <w:rPrChange w:id="356" w:author="Kamal Kant Paliwal" w:date="2015-11-09T16:44:00Z">
            <w:rPr/>
          </w:rPrChange>
        </w:rPr>
        <w:pPrChange w:id="357" w:author="Kamal Kant Paliwal" w:date="2015-11-09T16:44:00Z">
          <w:pPr>
            <w:pStyle w:val="ListParagraph"/>
            <w:numPr>
              <w:numId w:val="1"/>
            </w:numPr>
            <w:ind w:hanging="360"/>
          </w:pPr>
        </w:pPrChange>
      </w:pPr>
      <w:r w:rsidRPr="00D02949">
        <w:rPr>
          <w:rFonts w:ascii="Segoe UI" w:hAnsi="Segoe UI" w:cs="Segoe UI"/>
          <w:rPrChange w:id="358" w:author="Kamal Kant Paliwal" w:date="2015-11-09T16:44:00Z">
            <w:rPr/>
          </w:rPrChange>
        </w:rPr>
        <w:t xml:space="preserve">The following are </w:t>
      </w:r>
      <w:r w:rsidR="00FB2CD0" w:rsidRPr="00D02949">
        <w:rPr>
          <w:rFonts w:ascii="Segoe UI" w:hAnsi="Segoe UI" w:cs="Segoe UI"/>
          <w:rPrChange w:id="359" w:author="Kamal Kant Paliwal" w:date="2015-11-09T16:44:00Z">
            <w:rPr/>
          </w:rPrChange>
        </w:rPr>
        <w:t>prerequisite</w:t>
      </w:r>
      <w:ins w:id="360" w:author="Kamal Kant Paliwal" w:date="2015-11-09T16:45:00Z">
        <w:r w:rsidR="00D02949">
          <w:rPr>
            <w:rFonts w:ascii="Segoe UI" w:hAnsi="Segoe UI" w:cs="Segoe UI"/>
          </w:rPr>
          <w:t>:</w:t>
        </w:r>
      </w:ins>
    </w:p>
    <w:p w14:paraId="73ECAF8E" w14:textId="61E26DE4" w:rsidR="00D02949" w:rsidRPr="003361DA" w:rsidDel="00212621" w:rsidRDefault="00AC7B57" w:rsidP="00D02949">
      <w:pPr>
        <w:pStyle w:val="ListParagraph"/>
        <w:numPr>
          <w:ilvl w:val="0"/>
          <w:numId w:val="1"/>
        </w:numPr>
        <w:rPr>
          <w:ins w:id="361" w:author="Kamal Kant Paliwal" w:date="2015-11-09T16:46:00Z"/>
          <w:del w:id="362" w:author="Nirav Trivedi" w:date="2015-11-17T18:03:00Z"/>
          <w:rFonts w:ascii="Segoe UI" w:hAnsi="Segoe UI" w:cs="Segoe UI"/>
        </w:rPr>
      </w:pPr>
      <w:del w:id="363" w:author="Nirav Trivedi" w:date="2015-11-17T18:03:00Z">
        <w:r w:rsidRPr="00D02949" w:rsidDel="00212621">
          <w:rPr>
            <w:rFonts w:ascii="Segoe UI" w:hAnsi="Segoe UI" w:cs="Segoe UI"/>
            <w:rPrChange w:id="364" w:author="Kamal Kant Paliwal" w:date="2015-11-09T16:44:00Z">
              <w:rPr/>
            </w:rPrChange>
          </w:rPr>
          <w:delText>Nexmo API and Secret</w:delText>
        </w:r>
      </w:del>
      <w:ins w:id="365" w:author="Kamal Kant Paliwal" w:date="2015-11-09T16:46:00Z">
        <w:del w:id="366" w:author="Nirav Trivedi" w:date="2015-11-17T18:03:00Z">
          <w:r w:rsidR="00D02949" w:rsidRPr="003361DA" w:rsidDel="00212621">
            <w:rPr>
              <w:rFonts w:ascii="Segoe UI" w:hAnsi="Segoe UI" w:cs="Segoe UI"/>
            </w:rPr>
            <w:delText>Python 2.7</w:delText>
          </w:r>
        </w:del>
      </w:ins>
    </w:p>
    <w:p w14:paraId="66AEF20D" w14:textId="0AAD4398" w:rsidR="00D02949" w:rsidRPr="00D02949" w:rsidRDefault="00D02949">
      <w:pPr>
        <w:pStyle w:val="ListParagraph"/>
        <w:numPr>
          <w:ilvl w:val="0"/>
          <w:numId w:val="1"/>
        </w:numPr>
        <w:rPr>
          <w:ins w:id="367" w:author="Kamal Kant Paliwal" w:date="2015-11-09T16:46:00Z"/>
          <w:rFonts w:ascii="Segoe UI" w:hAnsi="Segoe UI" w:cs="Segoe UI"/>
          <w:rPrChange w:id="368" w:author="Kamal Kant Paliwal" w:date="2015-11-09T16:46:00Z">
            <w:rPr>
              <w:ins w:id="369" w:author="Kamal Kant Paliwal" w:date="2015-11-09T16:46:00Z"/>
            </w:rPr>
          </w:rPrChange>
        </w:rPr>
        <w:pPrChange w:id="370" w:author="Kamal Kant Paliwal" w:date="2015-11-09T16:45:00Z">
          <w:pPr>
            <w:pStyle w:val="ListParagraph"/>
            <w:numPr>
              <w:ilvl w:val="1"/>
              <w:numId w:val="1"/>
            </w:numPr>
            <w:ind w:left="1440" w:hanging="360"/>
          </w:pPr>
        </w:pPrChange>
      </w:pPr>
      <w:ins w:id="371" w:author="Kamal Kant Paliwal" w:date="2015-11-09T16:45:00Z">
        <w:del w:id="372" w:author="Nirav Trivedi" w:date="2015-11-17T16:58:00Z">
          <w:r w:rsidDel="00131A2D">
            <w:rPr>
              <w:rFonts w:ascii="Segoe UI" w:hAnsi="Segoe UI" w:cs="Segoe UI"/>
            </w:rPr>
            <w:delText xml:space="preserve">AWS user </w:delText>
          </w:r>
          <w:r w:rsidDel="00131A2D">
            <w:delText>with Administrative privileges</w:delText>
          </w:r>
        </w:del>
      </w:ins>
      <w:ins w:id="373" w:author="Nirav Trivedi" w:date="2015-11-17T16:58:00Z">
        <w:r w:rsidR="00131A2D">
          <w:rPr>
            <w:rFonts w:ascii="Segoe UI" w:hAnsi="Segoe UI" w:cs="Segoe UI"/>
          </w:rPr>
          <w:t>Heroku Account</w:t>
        </w:r>
      </w:ins>
    </w:p>
    <w:p w14:paraId="30B8880B" w14:textId="041AD60F" w:rsidR="00D02949" w:rsidRPr="00D02949" w:rsidRDefault="00D02949">
      <w:pPr>
        <w:pStyle w:val="ListParagraph"/>
        <w:numPr>
          <w:ilvl w:val="0"/>
          <w:numId w:val="1"/>
        </w:numPr>
        <w:rPr>
          <w:rFonts w:ascii="Segoe UI" w:hAnsi="Segoe UI" w:cs="Segoe UI"/>
          <w:rPrChange w:id="374" w:author="Kamal Kant Paliwal" w:date="2015-11-09T16:44:00Z">
            <w:rPr/>
          </w:rPrChange>
        </w:rPr>
        <w:pPrChange w:id="375" w:author="Kamal Kant Paliwal" w:date="2015-11-09T16:45:00Z">
          <w:pPr>
            <w:pStyle w:val="ListParagraph"/>
            <w:numPr>
              <w:ilvl w:val="1"/>
              <w:numId w:val="1"/>
            </w:numPr>
            <w:ind w:left="1440" w:hanging="360"/>
          </w:pPr>
        </w:pPrChange>
      </w:pPr>
      <w:ins w:id="376" w:author="Kamal Kant Paliwal" w:date="2015-11-09T16:46:00Z">
        <w:r>
          <w:t xml:space="preserve">This app requires Nexmo subscription and corresponding </w:t>
        </w:r>
        <w:r w:rsidRPr="00773C63">
          <w:t>Nexmo API key</w:t>
        </w:r>
        <w:r>
          <w:t>s (Keys</w:t>
        </w:r>
        <w:r w:rsidRPr="00773C63">
          <w:t xml:space="preserve"> and Secret</w:t>
        </w:r>
        <w:r>
          <w:t>). To access the API keys, see appendix section</w:t>
        </w:r>
      </w:ins>
    </w:p>
    <w:p w14:paraId="45FE9D55" w14:textId="77777777" w:rsidR="00577A0B" w:rsidRPr="00D02949" w:rsidDel="000F21AD" w:rsidRDefault="00AC7B57">
      <w:pPr>
        <w:pStyle w:val="ListParagraph"/>
        <w:numPr>
          <w:ilvl w:val="0"/>
          <w:numId w:val="1"/>
        </w:numPr>
        <w:rPr>
          <w:del w:id="377" w:author="Kamal Kant Paliwal" w:date="2015-10-26T11:50:00Z"/>
          <w:rFonts w:ascii="Segoe UI" w:hAnsi="Segoe UI" w:cs="Segoe UI"/>
          <w:rPrChange w:id="378" w:author="Kamal Kant Paliwal" w:date="2015-11-09T16:44:00Z">
            <w:rPr>
              <w:del w:id="379" w:author="Kamal Kant Paliwal" w:date="2015-10-26T11:50:00Z"/>
            </w:rPr>
          </w:rPrChange>
        </w:rPr>
        <w:pPrChange w:id="380" w:author="Kamal Kant Paliwal" w:date="2015-11-09T16:45:00Z">
          <w:pPr>
            <w:pStyle w:val="ListParagraph"/>
            <w:numPr>
              <w:ilvl w:val="1"/>
              <w:numId w:val="1"/>
            </w:numPr>
            <w:ind w:left="1440" w:hanging="360"/>
          </w:pPr>
        </w:pPrChange>
      </w:pPr>
      <w:del w:id="381" w:author="Kamal Kant Paliwal" w:date="2015-10-26T11:50:00Z">
        <w:r w:rsidRPr="00D02949" w:rsidDel="000F21AD">
          <w:rPr>
            <w:rFonts w:ascii="Segoe UI" w:hAnsi="Segoe UI" w:cs="Segoe UI"/>
            <w:rPrChange w:id="382" w:author="Kamal Kant Paliwal" w:date="2015-11-09T16:44:00Z">
              <w:rPr/>
            </w:rPrChange>
          </w:rPr>
          <w:delText>Django 1.8.5</w:delText>
        </w:r>
      </w:del>
    </w:p>
    <w:p w14:paraId="53E6ABEE" w14:textId="77777777" w:rsidR="00AC7B57" w:rsidRPr="00D02949" w:rsidDel="000F21AD" w:rsidRDefault="00AC7B57">
      <w:pPr>
        <w:pStyle w:val="ListParagraph"/>
        <w:numPr>
          <w:ilvl w:val="0"/>
          <w:numId w:val="1"/>
        </w:numPr>
        <w:rPr>
          <w:del w:id="383" w:author="Kamal Kant Paliwal" w:date="2015-10-26T11:50:00Z"/>
          <w:rFonts w:ascii="Segoe UI" w:hAnsi="Segoe UI" w:cs="Segoe UI"/>
          <w:rPrChange w:id="384" w:author="Kamal Kant Paliwal" w:date="2015-11-09T16:44:00Z">
            <w:rPr>
              <w:del w:id="385" w:author="Kamal Kant Paliwal" w:date="2015-10-26T11:50:00Z"/>
            </w:rPr>
          </w:rPrChange>
        </w:rPr>
        <w:pPrChange w:id="386" w:author="Kamal Kant Paliwal" w:date="2015-11-09T16:45:00Z">
          <w:pPr>
            <w:pStyle w:val="ListParagraph"/>
            <w:numPr>
              <w:ilvl w:val="1"/>
              <w:numId w:val="1"/>
            </w:numPr>
            <w:ind w:left="1440" w:hanging="360"/>
          </w:pPr>
        </w:pPrChange>
      </w:pPr>
      <w:del w:id="387" w:author="Kamal Kant Paliwal" w:date="2015-10-26T11:50:00Z">
        <w:r w:rsidRPr="00D02949" w:rsidDel="000F21AD">
          <w:rPr>
            <w:rFonts w:ascii="Segoe UI" w:hAnsi="Segoe UI" w:cs="Segoe UI"/>
            <w:rPrChange w:id="388" w:author="Kamal Kant Paliwal" w:date="2015-11-09T16:44:00Z">
              <w:rPr/>
            </w:rPrChange>
          </w:rPr>
          <w:delText xml:space="preserve">Nexmo </w:delText>
        </w:r>
        <w:r w:rsidR="00E54FB2" w:rsidRPr="00D02949" w:rsidDel="000F21AD">
          <w:rPr>
            <w:rFonts w:ascii="Segoe UI" w:hAnsi="Segoe UI" w:cs="Segoe UI"/>
            <w:rPrChange w:id="389" w:author="Kamal Kant Paliwal" w:date="2015-11-09T16:44:00Z">
              <w:rPr/>
            </w:rPrChange>
          </w:rPr>
          <w:delText>library</w:delText>
        </w:r>
      </w:del>
    </w:p>
    <w:p w14:paraId="72F03885" w14:textId="20828D0F" w:rsidR="00A70D60" w:rsidDel="00365B73" w:rsidRDefault="00BD2799">
      <w:pPr>
        <w:rPr>
          <w:ins w:id="390" w:author="Kamal Kant Paliwal" w:date="2015-10-26T11:50:00Z"/>
          <w:del w:id="391" w:author="Nirav Trivedi" w:date="2015-10-26T14:31:00Z"/>
        </w:rPr>
        <w:pPrChange w:id="392" w:author="Nirav Trivedi" w:date="2015-10-26T14:31:00Z">
          <w:pPr>
            <w:pStyle w:val="ListParagraph"/>
            <w:numPr>
              <w:ilvl w:val="1"/>
              <w:numId w:val="1"/>
            </w:numPr>
            <w:ind w:left="1440" w:hanging="360"/>
          </w:pPr>
        </w:pPrChange>
      </w:pPr>
      <w:del w:id="393" w:author="Kamal Kant Paliwal" w:date="2015-11-09T16:46:00Z">
        <w:r w:rsidRPr="00D02949" w:rsidDel="00D02949">
          <w:rPr>
            <w:rFonts w:ascii="Segoe UI" w:hAnsi="Segoe UI" w:cs="Segoe UI"/>
            <w:rPrChange w:id="394" w:author="Kamal Kant Paliwal" w:date="2015-11-09T16:44:00Z">
              <w:rPr/>
            </w:rPrChange>
          </w:rPr>
          <w:delText>Python 2.7</w:delText>
        </w:r>
      </w:del>
    </w:p>
    <w:p w14:paraId="04B52B40" w14:textId="77777777" w:rsidR="000F21AD" w:rsidDel="000F21AD" w:rsidRDefault="000F21AD" w:rsidP="00577A0B">
      <w:pPr>
        <w:pStyle w:val="ListParagraph"/>
        <w:numPr>
          <w:ilvl w:val="1"/>
          <w:numId w:val="1"/>
        </w:numPr>
        <w:rPr>
          <w:del w:id="395" w:author="Kamal Kant Paliwal" w:date="2015-10-26T11:50:00Z"/>
        </w:rPr>
      </w:pPr>
    </w:p>
    <w:p w14:paraId="3548DD24" w14:textId="77777777" w:rsidR="00577A0B" w:rsidRDefault="00577A0B" w:rsidP="00577A0B">
      <w:pPr>
        <w:pStyle w:val="Heading1"/>
      </w:pPr>
      <w:bookmarkStart w:id="396" w:name="_Toc434851393"/>
      <w:r>
        <w:t>Features</w:t>
      </w:r>
      <w:bookmarkEnd w:id="396"/>
    </w:p>
    <w:p w14:paraId="7846085B" w14:textId="5702E926" w:rsidR="00D02949" w:rsidRDefault="00D02949" w:rsidP="00D02949">
      <w:pPr>
        <w:pStyle w:val="ListParagraph"/>
        <w:numPr>
          <w:ilvl w:val="0"/>
          <w:numId w:val="1"/>
        </w:numPr>
        <w:rPr>
          <w:ins w:id="397" w:author="Kamal Kant Paliwal" w:date="2015-11-09T16:47:00Z"/>
        </w:rPr>
      </w:pPr>
      <w:ins w:id="398" w:author="Kamal Kant Paliwal" w:date="2015-11-09T16:47:00Z">
        <w:del w:id="399" w:author="Nirav Trivedi" w:date="2015-11-17T17:00:00Z">
          <w:r w:rsidDel="00131A2D">
            <w:delText>Enable and disable SMS functionality</w:delText>
          </w:r>
        </w:del>
      </w:ins>
      <w:ins w:id="400" w:author="Nirav Trivedi" w:date="2015-11-17T17:00:00Z">
        <w:r w:rsidR="00131A2D">
          <w:t>Simple integration with any Application.</w:t>
        </w:r>
      </w:ins>
    </w:p>
    <w:p w14:paraId="0F6B6E19" w14:textId="363687DD" w:rsidR="009142E8" w:rsidRDefault="00077612">
      <w:pPr>
        <w:pStyle w:val="ListParagraph"/>
        <w:numPr>
          <w:ilvl w:val="0"/>
          <w:numId w:val="1"/>
        </w:numPr>
        <w:rPr>
          <w:ins w:id="401" w:author="Nirav Trivedi" w:date="2015-11-17T18:03:00Z"/>
        </w:rPr>
      </w:pPr>
      <w:del w:id="402" w:author="Nirav Trivedi" w:date="2015-11-17T17:00:00Z">
        <w:r w:rsidDel="00131A2D">
          <w:delText>Send AWS notification</w:delText>
        </w:r>
      </w:del>
      <w:ins w:id="403" w:author="Kamal Kant Paliwal" w:date="2015-11-09T16:47:00Z">
        <w:del w:id="404" w:author="Nirav Trivedi" w:date="2015-11-17T17:00:00Z">
          <w:r w:rsidR="005349D8" w:rsidDel="00131A2D">
            <w:delText>s</w:delText>
          </w:r>
        </w:del>
      </w:ins>
      <w:del w:id="405" w:author="Nirav Trivedi" w:date="2015-11-17T17:00:00Z">
        <w:r w:rsidDel="00131A2D">
          <w:delText xml:space="preserve"> as SMS</w:delText>
        </w:r>
      </w:del>
      <w:ins w:id="406" w:author="Nirav Trivedi" w:date="2015-11-17T17:01:00Z">
        <w:r w:rsidR="00131A2D">
          <w:t>Less configuration required</w:t>
        </w:r>
      </w:ins>
      <w:ins w:id="407" w:author="Nirav Trivedi" w:date="2015-11-17T18:03:00Z">
        <w:r w:rsidR="009142E8">
          <w:t>.</w:t>
        </w:r>
      </w:ins>
    </w:p>
    <w:p w14:paraId="6506E839" w14:textId="15C1B65B" w:rsidR="009142E8" w:rsidRDefault="009142E8">
      <w:pPr>
        <w:pStyle w:val="ListParagraph"/>
        <w:numPr>
          <w:ilvl w:val="0"/>
          <w:numId w:val="1"/>
        </w:numPr>
        <w:rPr>
          <w:ins w:id="408" w:author="Nirav Trivedi" w:date="2015-11-17T18:04:00Z"/>
        </w:rPr>
      </w:pPr>
      <w:ins w:id="409" w:author="Nirav Trivedi" w:date="2015-11-17T18:04:00Z">
        <w:r>
          <w:t>Phone number verification using the SMS.</w:t>
        </w:r>
      </w:ins>
    </w:p>
    <w:p w14:paraId="437D8638" w14:textId="249286CE" w:rsidR="009142E8" w:rsidRDefault="009142E8">
      <w:pPr>
        <w:pStyle w:val="ListParagraph"/>
        <w:numPr>
          <w:ilvl w:val="0"/>
          <w:numId w:val="1"/>
        </w:numPr>
      </w:pPr>
      <w:ins w:id="410" w:author="Nirav Trivedi" w:date="2015-11-17T18:04:00Z">
        <w:r>
          <w:t>Dynamic security key generate.</w:t>
        </w:r>
      </w:ins>
    </w:p>
    <w:p w14:paraId="2632E449" w14:textId="420CB5CC" w:rsidR="001326F5" w:rsidDel="00131A2D" w:rsidRDefault="001326F5" w:rsidP="00577A0B">
      <w:pPr>
        <w:pStyle w:val="ListParagraph"/>
        <w:numPr>
          <w:ilvl w:val="0"/>
          <w:numId w:val="1"/>
        </w:numPr>
        <w:rPr>
          <w:del w:id="411" w:author="Nirav Trivedi" w:date="2015-11-17T17:01:00Z"/>
        </w:rPr>
      </w:pPr>
      <w:del w:id="412" w:author="Nirav Trivedi" w:date="2015-11-17T17:01:00Z">
        <w:r w:rsidDel="00131A2D">
          <w:delText xml:space="preserve">Easy </w:delText>
        </w:r>
      </w:del>
      <w:ins w:id="413" w:author="Kamal Kant Paliwal" w:date="2015-11-09T16:47:00Z">
        <w:del w:id="414" w:author="Nirav Trivedi" w:date="2015-11-17T17:01:00Z">
          <w:r w:rsidR="005349D8" w:rsidDel="00131A2D">
            <w:delText xml:space="preserve">integration and </w:delText>
          </w:r>
        </w:del>
      </w:ins>
      <w:del w:id="415" w:author="Nirav Trivedi" w:date="2015-11-17T17:01:00Z">
        <w:r w:rsidDel="00131A2D">
          <w:delText>configuration with SNS</w:delText>
        </w:r>
      </w:del>
    </w:p>
    <w:p w14:paraId="096C7A2C" w14:textId="31EA952E" w:rsidR="001326F5" w:rsidDel="00131A2D" w:rsidRDefault="001326F5" w:rsidP="00577A0B">
      <w:pPr>
        <w:pStyle w:val="ListParagraph"/>
        <w:numPr>
          <w:ilvl w:val="0"/>
          <w:numId w:val="1"/>
        </w:numPr>
        <w:rPr>
          <w:del w:id="416" w:author="Nirav Trivedi" w:date="2015-11-17T17:01:00Z"/>
        </w:rPr>
      </w:pPr>
      <w:del w:id="417" w:author="Nirav Trivedi" w:date="2015-11-17T17:01:00Z">
        <w:r w:rsidDel="00131A2D">
          <w:delText>User friendly UI</w:delText>
        </w:r>
      </w:del>
    </w:p>
    <w:p w14:paraId="21979F8F" w14:textId="67792685" w:rsidR="001326F5" w:rsidDel="00131A2D" w:rsidRDefault="001326F5" w:rsidP="00577A0B">
      <w:pPr>
        <w:pStyle w:val="ListParagraph"/>
        <w:numPr>
          <w:ilvl w:val="0"/>
          <w:numId w:val="1"/>
        </w:numPr>
        <w:rPr>
          <w:del w:id="418" w:author="Nirav Trivedi" w:date="2015-11-17T17:01:00Z"/>
        </w:rPr>
      </w:pPr>
      <w:del w:id="419" w:author="Nirav Trivedi" w:date="2015-11-17T17:01:00Z">
        <w:r w:rsidDel="00131A2D">
          <w:delText>Real time notification NO WAIT TIME on receive message.</w:delText>
        </w:r>
      </w:del>
    </w:p>
    <w:p w14:paraId="50D105EB" w14:textId="2637B0AA" w:rsidR="001326F5" w:rsidDel="00131A2D" w:rsidRDefault="00D846B2" w:rsidP="00577A0B">
      <w:pPr>
        <w:pStyle w:val="ListParagraph"/>
        <w:numPr>
          <w:ilvl w:val="0"/>
          <w:numId w:val="1"/>
        </w:numPr>
        <w:rPr>
          <w:del w:id="420" w:author="Nirav Trivedi" w:date="2015-11-17T17:01:00Z"/>
        </w:rPr>
      </w:pPr>
      <w:ins w:id="421" w:author="Kamal Kant Paliwal" w:date="2015-11-09T16:34:00Z">
        <w:del w:id="422" w:author="Nirav Trivedi" w:date="2015-11-17T17:01:00Z">
          <w:r w:rsidDel="00131A2D">
            <w:delText xml:space="preserve">It </w:delText>
          </w:r>
        </w:del>
      </w:ins>
      <w:del w:id="423" w:author="Nirav Trivedi" w:date="2015-11-17T17:01:00Z">
        <w:r w:rsidR="001326F5" w:rsidDel="00131A2D">
          <w:delText xml:space="preserve">Can use </w:delText>
        </w:r>
      </w:del>
      <w:ins w:id="424" w:author="Kamal Kant Paliwal" w:date="2015-11-09T16:36:00Z">
        <w:del w:id="425" w:author="Nirav Trivedi" w:date="2015-11-17T17:01:00Z">
          <w:r w:rsidDel="00131A2D">
            <w:delText xml:space="preserve">can be use </w:delText>
          </w:r>
        </w:del>
      </w:ins>
      <w:del w:id="426" w:author="Nirav Trivedi" w:date="2015-11-17T17:01:00Z">
        <w:r w:rsidR="001326F5" w:rsidDel="00131A2D">
          <w:delText xml:space="preserve">with any AWS service </w:delText>
        </w:r>
      </w:del>
      <w:ins w:id="427" w:author="Kamal Kant Paliwal" w:date="2015-11-09T16:35:00Z">
        <w:del w:id="428" w:author="Nirav Trivedi" w:date="2015-11-17T17:01:00Z">
          <w:r w:rsidDel="00131A2D">
            <w:delText>which is mapped to AWS</w:delText>
          </w:r>
        </w:del>
      </w:ins>
      <w:del w:id="429" w:author="Nirav Trivedi" w:date="2015-11-17T17:01:00Z">
        <w:r w:rsidR="001326F5" w:rsidDel="00131A2D">
          <w:delText>with SNS.</w:delText>
        </w:r>
      </w:del>
    </w:p>
    <w:p w14:paraId="7DDCE175" w14:textId="49044B02" w:rsidR="00345DD9" w:rsidDel="00131A2D" w:rsidRDefault="00345DD9" w:rsidP="00577A0B">
      <w:pPr>
        <w:pStyle w:val="ListParagraph"/>
        <w:numPr>
          <w:ilvl w:val="0"/>
          <w:numId w:val="1"/>
        </w:numPr>
        <w:rPr>
          <w:del w:id="430" w:author="Nirav Trivedi" w:date="2015-11-17T17:01:00Z"/>
        </w:rPr>
      </w:pPr>
      <w:del w:id="431" w:author="Nirav Trivedi" w:date="2015-11-17T17:01:00Z">
        <w:r w:rsidDel="00131A2D">
          <w:delText>Support</w:delText>
        </w:r>
        <w:r w:rsidR="004C6DC5" w:rsidDel="00131A2D">
          <w:delText>ed</w:delText>
        </w:r>
        <w:r w:rsidDel="00131A2D">
          <w:delText xml:space="preserve"> OS Fedora, CentOS 7, Redhat, Ubuntu and Debian.</w:delText>
        </w:r>
      </w:del>
    </w:p>
    <w:p w14:paraId="1DC24496" w14:textId="0F9CA945" w:rsidR="00077612" w:rsidDel="00D846B2" w:rsidRDefault="00077612" w:rsidP="00577A0B">
      <w:pPr>
        <w:pStyle w:val="ListParagraph"/>
        <w:numPr>
          <w:ilvl w:val="0"/>
          <w:numId w:val="1"/>
        </w:numPr>
        <w:rPr>
          <w:del w:id="432" w:author="Kamal Kant Paliwal" w:date="2015-11-09T16:35:00Z"/>
        </w:rPr>
      </w:pPr>
      <w:del w:id="433" w:author="Kamal Kant Paliwal" w:date="2015-11-09T16:35:00Z">
        <w:r w:rsidDel="00D846B2">
          <w:delText>Can be used with any AWS service map with SNS</w:delText>
        </w:r>
        <w:r w:rsidR="00EF0F9E" w:rsidDel="00D846B2">
          <w:delText>.</w:delText>
        </w:r>
      </w:del>
    </w:p>
    <w:p w14:paraId="40CDE45E" w14:textId="4D32B1EA" w:rsidR="00285171" w:rsidRDefault="00577A0B" w:rsidP="00577A0B">
      <w:pPr>
        <w:pStyle w:val="Heading1"/>
      </w:pPr>
      <w:del w:id="434" w:author="Kamal Kant Paliwal" w:date="2015-10-26T12:28:00Z">
        <w:r w:rsidDel="004652F8">
          <w:delText>Step</w:delText>
        </w:r>
        <w:r w:rsidR="006F600B" w:rsidDel="004652F8">
          <w:delText xml:space="preserve"> 1:</w:delText>
        </w:r>
        <w:r w:rsidDel="004652F8">
          <w:delText xml:space="preserve"> </w:delText>
        </w:r>
        <w:r w:rsidR="006F600B" w:rsidDel="004652F8">
          <w:delText>T</w:delText>
        </w:r>
        <w:r w:rsidDel="004652F8">
          <w:delText xml:space="preserve">o </w:delText>
        </w:r>
      </w:del>
      <w:bookmarkStart w:id="435" w:name="_Toc433625896"/>
      <w:bookmarkStart w:id="436" w:name="_Toc434851394"/>
      <w:ins w:id="437" w:author="Kamal Kant Paliwal" w:date="2015-10-26T12:29:00Z">
        <w:r w:rsidR="004652F8" w:rsidRPr="00496C59">
          <w:t xml:space="preserve">Steps to </w:t>
        </w:r>
        <w:r w:rsidR="004652F8">
          <w:t>deploy</w:t>
        </w:r>
        <w:r w:rsidR="004652F8" w:rsidRPr="00496C59">
          <w:t xml:space="preserve"> the </w:t>
        </w:r>
      </w:ins>
      <w:ins w:id="438" w:author="Kamal Kant Paliwal" w:date="2015-10-26T12:30:00Z">
        <w:del w:id="439" w:author="Nirav Trivedi" w:date="2015-10-26T14:30:00Z">
          <w:r w:rsidR="004652F8" w:rsidDel="00A650C6">
            <w:delText>AWSNotifier</w:delText>
          </w:r>
        </w:del>
      </w:ins>
      <w:ins w:id="440" w:author="Nirav Trivedi" w:date="2015-11-17T17:02:00Z">
        <w:r w:rsidR="00131A2D">
          <w:t xml:space="preserve">Heroku </w:t>
        </w:r>
      </w:ins>
      <w:ins w:id="441" w:author="Nirav Trivedi" w:date="2015-11-17T17:03:00Z">
        <w:r w:rsidR="00131A2D">
          <w:t xml:space="preserve">Phone </w:t>
        </w:r>
      </w:ins>
      <w:ins w:id="442" w:author="Kamal Kant Paliwal" w:date="2015-10-26T12:30:00Z">
        <w:del w:id="443" w:author="Nirav Trivedi" w:date="2015-11-17T17:02:00Z">
          <w:r w:rsidR="004652F8" w:rsidDel="00131A2D">
            <w:delText xml:space="preserve"> </w:delText>
          </w:r>
        </w:del>
      </w:ins>
      <w:ins w:id="444" w:author="Kamal Kant Paliwal" w:date="2015-10-26T12:29:00Z">
        <w:r w:rsidR="004652F8" w:rsidRPr="00496C59">
          <w:t>App</w:t>
        </w:r>
      </w:ins>
      <w:bookmarkEnd w:id="435"/>
      <w:bookmarkEnd w:id="436"/>
      <w:del w:id="445" w:author="Kamal Kant Paliwal" w:date="2015-10-26T12:29:00Z">
        <w:r w:rsidDel="004652F8">
          <w:delText>Dep</w:delText>
        </w:r>
      </w:del>
      <w:del w:id="446" w:author="Kamal Kant Paliwal" w:date="2015-10-26T12:30:00Z">
        <w:r w:rsidDel="004652F8">
          <w:delText>loy the APP</w:delText>
        </w:r>
      </w:del>
    </w:p>
    <w:p w14:paraId="06E24BA8" w14:textId="77777777" w:rsidR="004C62BF" w:rsidRDefault="000F21AD">
      <w:pPr>
        <w:rPr>
          <w:ins w:id="447" w:author="Nirav Trivedi" w:date="2015-11-17T18:21:00Z"/>
        </w:rPr>
        <w:pPrChange w:id="448" w:author="Kamal Kant Paliwal" w:date="2015-10-26T11:51:00Z">
          <w:pPr>
            <w:pStyle w:val="Heading1"/>
          </w:pPr>
        </w:pPrChange>
      </w:pPr>
      <w:ins w:id="449" w:author="Kamal Kant Paliwal" w:date="2015-10-26T11:51:00Z">
        <w:r>
          <w:t>To install th</w:t>
        </w:r>
      </w:ins>
      <w:ins w:id="450" w:author="Kamal Kant Paliwal" w:date="2015-10-26T11:52:00Z">
        <w:r>
          <w:t xml:space="preserve">e </w:t>
        </w:r>
        <w:del w:id="451" w:author="Nirav Trivedi" w:date="2015-10-26T14:30:00Z">
          <w:r w:rsidDel="00A650C6">
            <w:delText>AWSNotifier</w:delText>
          </w:r>
        </w:del>
      </w:ins>
      <w:ins w:id="452" w:author="Nirav Trivedi" w:date="2015-11-17T17:03:00Z">
        <w:r w:rsidR="00131A2D">
          <w:t>Heroku Phone</w:t>
        </w:r>
      </w:ins>
      <w:ins w:id="453" w:author="Kamal Kant Paliwal" w:date="2015-10-26T11:51:00Z">
        <w:r>
          <w:t xml:space="preserve"> app</w:t>
        </w:r>
      </w:ins>
      <w:ins w:id="454" w:author="Kamal Kant Paliwal" w:date="2015-10-26T11:52:00Z">
        <w:r>
          <w:t xml:space="preserve">, </w:t>
        </w:r>
      </w:ins>
      <w:ins w:id="455" w:author="Kamal Kant Paliwal" w:date="2015-10-26T11:51:00Z">
        <w:r>
          <w:t>f</w:t>
        </w:r>
      </w:ins>
      <w:del w:id="456" w:author="Kamal Kant Paliwal" w:date="2015-10-26T11:51:00Z">
        <w:r w:rsidR="00AC7B57" w:rsidDel="000F21AD">
          <w:delText>F</w:delText>
        </w:r>
      </w:del>
      <w:r w:rsidR="00AC7B57">
        <w:t xml:space="preserve">ollow the </w:t>
      </w:r>
      <w:del w:id="457" w:author="Kamal Kant Paliwal" w:date="2015-10-26T11:51:00Z">
        <w:r w:rsidR="00AC7B57" w:rsidDel="000F21AD">
          <w:delText>following</w:delText>
        </w:r>
      </w:del>
      <w:ins w:id="458" w:author="Kamal Kant Paliwal" w:date="2015-10-26T11:51:00Z">
        <w:r>
          <w:t xml:space="preserve"> below</w:t>
        </w:r>
      </w:ins>
      <w:r w:rsidR="00AC7B57">
        <w:t xml:space="preserve"> </w:t>
      </w:r>
      <w:ins w:id="459" w:author="Kamal Kant Paliwal" w:date="2015-10-26T11:53:00Z">
        <w:r>
          <w:t xml:space="preserve">OS specific </w:t>
        </w:r>
      </w:ins>
      <w:r w:rsidR="00AC7B57">
        <w:t>steps</w:t>
      </w:r>
      <w:ins w:id="460" w:author="Kamal Kant Paliwal" w:date="2015-11-09T16:37:00Z">
        <w:r w:rsidR="00772D7D">
          <w:t>:</w:t>
        </w:r>
      </w:ins>
    </w:p>
    <w:p w14:paraId="20FAE6ED" w14:textId="77777777" w:rsidR="004C62BF" w:rsidRDefault="004C62BF">
      <w:pPr>
        <w:pStyle w:val="ListParagraph"/>
        <w:numPr>
          <w:ilvl w:val="0"/>
          <w:numId w:val="19"/>
        </w:numPr>
        <w:rPr>
          <w:ins w:id="461" w:author="Nirav Trivedi" w:date="2015-11-17T18:22:00Z"/>
        </w:rPr>
        <w:pPrChange w:id="462" w:author="Nirav Trivedi" w:date="2015-11-17T18:21:00Z">
          <w:pPr>
            <w:pStyle w:val="Heading1"/>
          </w:pPr>
        </w:pPrChange>
      </w:pPr>
      <w:ins w:id="463" w:author="Nirav Trivedi" w:date="2015-11-17T18:22:00Z">
        <w:r>
          <w:t>Open your browser and copy paste following URL.</w:t>
        </w:r>
      </w:ins>
    </w:p>
    <w:p w14:paraId="00F7CFA2" w14:textId="77777777" w:rsidR="004C62BF" w:rsidRDefault="004C62BF">
      <w:pPr>
        <w:pStyle w:val="ListParagraph"/>
        <w:numPr>
          <w:ilvl w:val="1"/>
          <w:numId w:val="19"/>
        </w:numPr>
        <w:rPr>
          <w:ins w:id="464" w:author="Nirav Trivedi" w:date="2015-11-17T18:22:00Z"/>
        </w:rPr>
        <w:pPrChange w:id="465" w:author="Nirav Trivedi" w:date="2015-11-17T18:22:00Z">
          <w:pPr>
            <w:pStyle w:val="Heading1"/>
          </w:pPr>
        </w:pPrChange>
      </w:pPr>
      <w:ins w:id="466" w:author="Nirav Trivedi" w:date="2015-11-17T18:22:00Z">
        <w:r w:rsidRPr="004C62BF">
          <w:t>https://github.com/nexmo-apps/Heroku2factor</w:t>
        </w:r>
        <w:r>
          <w:tab/>
        </w:r>
      </w:ins>
      <w:del w:id="467" w:author="Kamal Kant Paliwal" w:date="2015-11-09T16:37:00Z">
        <w:r w:rsidR="00AC7B57" w:rsidDel="00772D7D">
          <w:delText xml:space="preserve"> </w:delText>
        </w:r>
      </w:del>
      <w:del w:id="468" w:author="Kamal Kant Paliwal" w:date="2015-10-26T11:52:00Z">
        <w:r w:rsidR="00AC7B57" w:rsidDel="000F21AD">
          <w:delText xml:space="preserve">to deploy </w:delText>
        </w:r>
      </w:del>
      <w:del w:id="469" w:author="Kamal Kant Paliwal" w:date="2015-10-26T11:53:00Z">
        <w:r w:rsidR="00AC7B57" w:rsidDel="000F21AD">
          <w:delText>ap</w:delText>
        </w:r>
      </w:del>
    </w:p>
    <w:p w14:paraId="199B9EF0" w14:textId="77777777" w:rsidR="004C62BF" w:rsidRDefault="004C62BF">
      <w:pPr>
        <w:pStyle w:val="ListParagraph"/>
        <w:numPr>
          <w:ilvl w:val="0"/>
          <w:numId w:val="19"/>
        </w:numPr>
        <w:rPr>
          <w:ins w:id="470" w:author="Nirav Trivedi" w:date="2015-11-17T18:22:00Z"/>
        </w:rPr>
        <w:pPrChange w:id="471" w:author="Nirav Trivedi" w:date="2015-11-17T18:23:00Z">
          <w:pPr>
            <w:pStyle w:val="Heading1"/>
          </w:pPr>
        </w:pPrChange>
      </w:pPr>
      <w:ins w:id="472" w:author="Nirav Trivedi" w:date="2015-11-17T18:22:00Z">
        <w:r>
          <w:t>Click on Heroku Button having color Blue.</w:t>
        </w:r>
      </w:ins>
    </w:p>
    <w:p w14:paraId="443325C1" w14:textId="77777777" w:rsidR="004C62BF" w:rsidRDefault="004C62BF">
      <w:pPr>
        <w:pStyle w:val="ListParagraph"/>
        <w:numPr>
          <w:ilvl w:val="0"/>
          <w:numId w:val="19"/>
        </w:numPr>
        <w:rPr>
          <w:ins w:id="473" w:author="Nirav Trivedi" w:date="2015-11-17T18:23:00Z"/>
        </w:rPr>
        <w:pPrChange w:id="474" w:author="Nirav Trivedi" w:date="2015-11-17T18:23:00Z">
          <w:pPr>
            <w:pStyle w:val="Heading1"/>
          </w:pPr>
        </w:pPrChange>
      </w:pPr>
      <w:ins w:id="475" w:author="Nirav Trivedi" w:date="2015-11-17T18:23:00Z">
        <w:r>
          <w:t>After click it navigate to the Heroku Deployment dashboard.</w:t>
        </w:r>
      </w:ins>
    </w:p>
    <w:p w14:paraId="767F8AEA" w14:textId="3AE12853" w:rsidR="004C62BF" w:rsidRDefault="004C62BF">
      <w:pPr>
        <w:pStyle w:val="Heading2"/>
        <w:ind w:firstLine="360"/>
        <w:rPr>
          <w:ins w:id="476" w:author="Nirav Trivedi" w:date="2015-11-17T18:24:00Z"/>
        </w:rPr>
        <w:pPrChange w:id="477" w:author="Nirav Trivedi" w:date="2015-11-17T18:24:00Z">
          <w:pPr>
            <w:pStyle w:val="Heading1"/>
          </w:pPr>
        </w:pPrChange>
      </w:pPr>
      <w:ins w:id="478" w:author="Nirav Trivedi" w:date="2015-11-17T18:24:00Z">
        <w:r>
          <w:t>Set up the application</w:t>
        </w:r>
      </w:ins>
    </w:p>
    <w:p w14:paraId="3FBD1FDC" w14:textId="1F9136E5" w:rsidR="004C62BF" w:rsidRDefault="004C62BF">
      <w:pPr>
        <w:pStyle w:val="ListParagraph"/>
        <w:numPr>
          <w:ilvl w:val="0"/>
          <w:numId w:val="21"/>
        </w:numPr>
        <w:rPr>
          <w:ins w:id="479" w:author="Nirav Trivedi" w:date="2015-11-17T18:26:00Z"/>
        </w:rPr>
        <w:pPrChange w:id="480" w:author="Nirav Trivedi" w:date="2015-11-17T18:26:00Z">
          <w:pPr>
            <w:pStyle w:val="Heading1"/>
          </w:pPr>
        </w:pPrChange>
      </w:pPr>
      <w:ins w:id="481" w:author="Nirav Trivedi" w:date="2015-11-17T18:24:00Z">
        <w:r>
          <w:t>Set application name which you like.</w:t>
        </w:r>
      </w:ins>
      <w:ins w:id="482" w:author="Nirav Trivedi" w:date="2015-11-17T18:26:00Z">
        <w:r>
          <w:t xml:space="preserve"> Below is the example screenshot.</w:t>
        </w:r>
        <w:r>
          <w:br/>
        </w:r>
        <w:r w:rsidRPr="004C62BF">
          <w:rPr>
            <w:noProof/>
            <w:lang w:val="en-US"/>
          </w:rPr>
          <w:drawing>
            <wp:inline distT="0" distB="0" distL="0" distR="0" wp14:anchorId="20F3AA50" wp14:editId="63336FCF">
              <wp:extent cx="4095749" cy="1333500"/>
              <wp:effectExtent l="0" t="0" r="635" b="0"/>
              <wp:docPr id="20" name="Picture 20" descr="C:\Users\nirav.trivedi\Desktop\Projects\Nexmo\Heroku\se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Projects\Nexmo\Heroku\setn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2017" cy="1338796"/>
                      </a:xfrm>
                      <a:prstGeom prst="rect">
                        <a:avLst/>
                      </a:prstGeom>
                      <a:noFill/>
                      <a:ln>
                        <a:noFill/>
                      </a:ln>
                    </pic:spPr>
                  </pic:pic>
                </a:graphicData>
              </a:graphic>
            </wp:inline>
          </w:drawing>
        </w:r>
      </w:ins>
    </w:p>
    <w:p w14:paraId="319EFBD3" w14:textId="2B3F472D" w:rsidR="004C62BF" w:rsidRDefault="004C62BF">
      <w:pPr>
        <w:pStyle w:val="ListParagraph"/>
        <w:numPr>
          <w:ilvl w:val="0"/>
          <w:numId w:val="21"/>
        </w:numPr>
        <w:rPr>
          <w:ins w:id="483" w:author="Nirav Trivedi" w:date="2015-11-17T18:27:00Z"/>
        </w:rPr>
        <w:pPrChange w:id="484" w:author="Nirav Trivedi" w:date="2015-11-17T18:26:00Z">
          <w:pPr>
            <w:pStyle w:val="Heading1"/>
          </w:pPr>
        </w:pPrChange>
      </w:pPr>
      <w:ins w:id="485" w:author="Nirav Trivedi" w:date="2015-11-17T18:27:00Z">
        <w:r>
          <w:t>Select the region where the application will deploy.</w:t>
        </w:r>
      </w:ins>
      <w:ins w:id="486" w:author="Nirav Trivedi" w:date="2015-11-17T18:28:00Z">
        <w:r>
          <w:t xml:space="preserve"> Default is United States.</w:t>
        </w:r>
      </w:ins>
      <w:ins w:id="487" w:author="Nirav Trivedi" w:date="2015-11-17T18:27:00Z">
        <w:r>
          <w:br/>
        </w:r>
        <w:r w:rsidRPr="004C62BF">
          <w:rPr>
            <w:noProof/>
            <w:lang w:val="en-US"/>
          </w:rPr>
          <w:drawing>
            <wp:inline distT="0" distB="0" distL="0" distR="0" wp14:anchorId="7412551D" wp14:editId="68469019">
              <wp:extent cx="4257675" cy="324485"/>
              <wp:effectExtent l="0" t="0" r="9525" b="0"/>
              <wp:docPr id="21" name="Picture 21" descr="C:\Users\nirav.trivedi\Desktop\Projects\Nexmo\Heroku\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v.trivedi\Desktop\Projects\Nexmo\Heroku\reg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5884" cy="334256"/>
                      </a:xfrm>
                      <a:prstGeom prst="rect">
                        <a:avLst/>
                      </a:prstGeom>
                      <a:noFill/>
                      <a:ln>
                        <a:noFill/>
                      </a:ln>
                    </pic:spPr>
                  </pic:pic>
                </a:graphicData>
              </a:graphic>
            </wp:inline>
          </w:drawing>
        </w:r>
      </w:ins>
    </w:p>
    <w:p w14:paraId="7612EB8A" w14:textId="033BC3CA" w:rsidR="004C62BF" w:rsidRDefault="00794AA6">
      <w:pPr>
        <w:pStyle w:val="ListParagraph"/>
        <w:numPr>
          <w:ilvl w:val="0"/>
          <w:numId w:val="21"/>
        </w:numPr>
        <w:rPr>
          <w:ins w:id="488" w:author="Nirav Trivedi" w:date="2015-11-17T18:30:00Z"/>
        </w:rPr>
        <w:pPrChange w:id="489" w:author="Nirav Trivedi" w:date="2015-11-17T18:26:00Z">
          <w:pPr>
            <w:pStyle w:val="Heading1"/>
          </w:pPr>
        </w:pPrChange>
      </w:pPr>
      <w:ins w:id="490" w:author="Nirav Trivedi" w:date="2015-11-17T18:28:00Z">
        <w:r>
          <w:lastRenderedPageBreak/>
          <w:t xml:space="preserve">Set the Nexmo </w:t>
        </w:r>
      </w:ins>
      <w:ins w:id="491" w:author="Nirav Trivedi" w:date="2015-11-17T18:29:00Z">
        <w:r w:rsidR="002F6257">
          <w:t>application variable</w:t>
        </w:r>
        <w:r>
          <w:t xml:space="preserve"> </w:t>
        </w:r>
      </w:ins>
      <w:ins w:id="492" w:author="Nirav Trivedi" w:date="2015-11-17T18:28:00Z">
        <w:r>
          <w:t>to send the SMS, below is screenshot for configuration.</w:t>
        </w:r>
        <w:r>
          <w:br/>
        </w:r>
        <w:r w:rsidRPr="00794AA6">
          <w:rPr>
            <w:noProof/>
            <w:lang w:val="en-US"/>
          </w:rPr>
          <w:drawing>
            <wp:inline distT="0" distB="0" distL="0" distR="0" wp14:anchorId="4279AF9A" wp14:editId="5ED3137C">
              <wp:extent cx="3181350" cy="3909286"/>
              <wp:effectExtent l="0" t="0" r="0" b="0"/>
              <wp:docPr id="23" name="Picture 23" descr="C:\Users\nirav.trivedi\Desktop\Projects\Nexmo\Heroku\creat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av.trivedi\Desktop\Projects\Nexmo\Heroku\createap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3857" cy="3912366"/>
                      </a:xfrm>
                      <a:prstGeom prst="rect">
                        <a:avLst/>
                      </a:prstGeom>
                      <a:noFill/>
                      <a:ln>
                        <a:noFill/>
                      </a:ln>
                    </pic:spPr>
                  </pic:pic>
                </a:graphicData>
              </a:graphic>
            </wp:inline>
          </w:drawing>
        </w:r>
      </w:ins>
    </w:p>
    <w:p w14:paraId="78D9C7A1" w14:textId="75ACB85F" w:rsidR="009E5357" w:rsidRDefault="006C676C">
      <w:pPr>
        <w:pStyle w:val="ListParagraph"/>
        <w:numPr>
          <w:ilvl w:val="1"/>
          <w:numId w:val="21"/>
        </w:numPr>
        <w:rPr>
          <w:ins w:id="493" w:author="Nirav Trivedi" w:date="2015-11-17T18:32:00Z"/>
        </w:rPr>
        <w:pPrChange w:id="494" w:author="Nirav Trivedi" w:date="2015-11-17T18:30:00Z">
          <w:pPr>
            <w:pStyle w:val="Heading1"/>
          </w:pPr>
        </w:pPrChange>
      </w:pPr>
      <w:ins w:id="495" w:author="Nirav Trivedi" w:date="2015-11-17T18:32:00Z">
        <w:r>
          <w:t>Extract the API and SECRET key from the nexmo site. See the Appendix.</w:t>
        </w:r>
      </w:ins>
    </w:p>
    <w:p w14:paraId="410EF3D3" w14:textId="642DAAA2" w:rsidR="006C676C" w:rsidRDefault="006C676C">
      <w:pPr>
        <w:pStyle w:val="ListParagraph"/>
        <w:numPr>
          <w:ilvl w:val="1"/>
          <w:numId w:val="21"/>
        </w:numPr>
        <w:rPr>
          <w:ins w:id="496" w:author="Nirav Trivedi" w:date="2015-11-17T18:33:00Z"/>
        </w:rPr>
        <w:pPrChange w:id="497" w:author="Nirav Trivedi" w:date="2015-11-17T18:30:00Z">
          <w:pPr>
            <w:pStyle w:val="Heading1"/>
          </w:pPr>
        </w:pPrChange>
      </w:pPr>
      <w:ins w:id="498" w:author="Nirav Trivedi" w:date="2015-11-17T18:33:00Z">
        <w:r>
          <w:t>VERIFY_DURATION: Sent code is valid upto minutes given in VERIFY_DURATION variable.</w:t>
        </w:r>
      </w:ins>
    </w:p>
    <w:p w14:paraId="2AC1B446" w14:textId="3169B353" w:rsidR="006C676C" w:rsidRDefault="006C676C">
      <w:pPr>
        <w:pStyle w:val="ListParagraph"/>
        <w:numPr>
          <w:ilvl w:val="1"/>
          <w:numId w:val="21"/>
        </w:numPr>
        <w:rPr>
          <w:ins w:id="499" w:author="Nirav Trivedi" w:date="2015-11-17T18:34:00Z"/>
        </w:rPr>
        <w:pPrChange w:id="500" w:author="Nirav Trivedi" w:date="2015-11-17T18:30:00Z">
          <w:pPr>
            <w:pStyle w:val="Heading1"/>
          </w:pPr>
        </w:pPrChange>
      </w:pPr>
      <w:ins w:id="501" w:author="Nirav Trivedi" w:date="2015-11-17T18:34:00Z">
        <w:r>
          <w:t>FROM_NUMBER: Type here nexmo register number.</w:t>
        </w:r>
      </w:ins>
    </w:p>
    <w:p w14:paraId="46F7F473" w14:textId="0EC141E7" w:rsidR="006C676C" w:rsidRDefault="006C676C">
      <w:pPr>
        <w:pStyle w:val="ListParagraph"/>
        <w:numPr>
          <w:ilvl w:val="1"/>
          <w:numId w:val="21"/>
        </w:numPr>
        <w:rPr>
          <w:ins w:id="502" w:author="Nirav Trivedi" w:date="2015-11-17T18:35:00Z"/>
        </w:rPr>
        <w:pPrChange w:id="503" w:author="Nirav Trivedi" w:date="2015-11-17T18:30:00Z">
          <w:pPr>
            <w:pStyle w:val="Heading1"/>
          </w:pPr>
        </w:pPrChange>
      </w:pPr>
      <w:ins w:id="504" w:author="Nirav Trivedi" w:date="2015-11-17T18:35:00Z">
        <w:r>
          <w:t>Click on “Deploy for Free” button to start the application.</w:t>
        </w:r>
      </w:ins>
    </w:p>
    <w:p w14:paraId="5F2C0FB9" w14:textId="1779EA5D" w:rsidR="00E42FEA" w:rsidRDefault="00E42FEA">
      <w:pPr>
        <w:pStyle w:val="ListParagraph"/>
        <w:numPr>
          <w:ilvl w:val="0"/>
          <w:numId w:val="21"/>
        </w:numPr>
        <w:rPr>
          <w:ins w:id="505" w:author="Nirav Trivedi" w:date="2015-11-17T18:40:00Z"/>
        </w:rPr>
        <w:pPrChange w:id="506" w:author="Nirav Trivedi" w:date="2015-11-17T18:40:00Z">
          <w:pPr>
            <w:pStyle w:val="Heading1"/>
          </w:pPr>
        </w:pPrChange>
      </w:pPr>
      <w:ins w:id="507" w:author="Nirav Trivedi" w:date="2015-11-17T18:36:00Z">
        <w:r>
          <w:t xml:space="preserve">After successfully deploy it show two different button </w:t>
        </w:r>
      </w:ins>
      <w:ins w:id="508" w:author="Nirav Trivedi" w:date="2015-11-17T18:37:00Z">
        <w:r>
          <w:t xml:space="preserve">“Manage App” and “View” click on </w:t>
        </w:r>
      </w:ins>
      <w:ins w:id="509" w:author="Nirav Trivedi" w:date="2015-11-17T18:39:00Z">
        <w:r>
          <w:t>“View” copy the url for further use.</w:t>
        </w:r>
      </w:ins>
    </w:p>
    <w:p w14:paraId="0D220960" w14:textId="77777777" w:rsidR="00FF4001" w:rsidRDefault="00F87841" w:rsidP="00DF7F7A">
      <w:pPr>
        <w:pStyle w:val="ListParagraph"/>
        <w:numPr>
          <w:ilvl w:val="0"/>
          <w:numId w:val="21"/>
        </w:numPr>
        <w:rPr>
          <w:ins w:id="510" w:author="Nirav Trivedi" w:date="2015-11-18T11:13:00Z"/>
        </w:rPr>
        <w:pPrChange w:id="511" w:author="Nirav Trivedi" w:date="2015-11-18T11:08:00Z">
          <w:pPr>
            <w:pStyle w:val="Heading1"/>
          </w:pPr>
        </w:pPrChange>
      </w:pPr>
      <w:ins w:id="512" w:author="Nirav Trivedi" w:date="2015-11-17T18:40:00Z">
        <w:r>
          <w:t>Use the following URI to send the verification code.</w:t>
        </w:r>
      </w:ins>
    </w:p>
    <w:p w14:paraId="5BC756ED" w14:textId="67E8B4F4" w:rsidR="00DF7F7A" w:rsidRDefault="00FF4001" w:rsidP="00FF4001">
      <w:pPr>
        <w:pStyle w:val="ListParagraph"/>
        <w:numPr>
          <w:ilvl w:val="1"/>
          <w:numId w:val="21"/>
        </w:numPr>
        <w:rPr>
          <w:ins w:id="513" w:author="Nirav Trivedi" w:date="2015-11-18T11:08:00Z"/>
        </w:rPr>
        <w:pPrChange w:id="514" w:author="Nirav Trivedi" w:date="2015-11-18T11:13:00Z">
          <w:pPr>
            <w:pStyle w:val="Heading1"/>
          </w:pPr>
        </w:pPrChange>
      </w:pPr>
      <w:ins w:id="515" w:author="Nirav Trivedi" w:date="2015-11-18T11:14:00Z">
        <w:r>
          <w:t xml:space="preserve">Request URI : </w:t>
        </w:r>
        <w:r>
          <w:fldChar w:fldCharType="begin"/>
        </w:r>
        <w:r>
          <w:instrText xml:space="preserve"> HYPERLINK "http://&lt;heroku-app-url&gt;/verify?dst=&lt;phone_with_country_code" </w:instrText>
        </w:r>
        <w:r>
          <w:fldChar w:fldCharType="separate"/>
        </w:r>
        <w:r w:rsidRPr="00A47024">
          <w:rPr>
            <w:rStyle w:val="Hyperlink"/>
          </w:rPr>
          <w:t>http://&lt;heroku-app-url&gt;/verify?dst=&lt;phone_with_country_code</w:t>
        </w:r>
        <w:r>
          <w:fldChar w:fldCharType="end"/>
        </w:r>
        <w:r>
          <w:t>&gt;</w:t>
        </w:r>
      </w:ins>
    </w:p>
    <w:p w14:paraId="2A1DA9E3" w14:textId="2A16E159" w:rsidR="00DF7F7A" w:rsidRPr="00DF7F7A" w:rsidRDefault="00DF7F7A" w:rsidP="00DF7F7A">
      <w:pPr>
        <w:pStyle w:val="ListParagraph"/>
        <w:numPr>
          <w:ilvl w:val="1"/>
          <w:numId w:val="21"/>
        </w:numPr>
        <w:rPr>
          <w:ins w:id="516" w:author="Nirav Trivedi" w:date="2015-11-18T11:08:00Z"/>
          <w:b/>
          <w:rPrChange w:id="517" w:author="Nirav Trivedi" w:date="2015-11-18T11:10:00Z">
            <w:rPr>
              <w:ins w:id="518" w:author="Nirav Trivedi" w:date="2015-11-18T11:08:00Z"/>
            </w:rPr>
          </w:rPrChange>
        </w:rPr>
        <w:pPrChange w:id="519" w:author="Nirav Trivedi" w:date="2015-11-18T11:08:00Z">
          <w:pPr>
            <w:pStyle w:val="Heading1"/>
          </w:pPr>
        </w:pPrChange>
      </w:pPr>
      <w:ins w:id="520" w:author="Nirav Trivedi" w:date="2015-11-18T11:08:00Z">
        <w:r>
          <w:rPr>
            <w:b/>
            <w:rPrChange w:id="521" w:author="Nirav Trivedi" w:date="2015-11-18T11:08:00Z">
              <w:rPr>
                <w:b/>
              </w:rPr>
            </w:rPrChange>
          </w:rPr>
          <w:t>d</w:t>
        </w:r>
        <w:r w:rsidRPr="00DF7F7A">
          <w:rPr>
            <w:b/>
            <w:rPrChange w:id="522" w:author="Nirav Trivedi" w:date="2015-11-18T11:08:00Z">
              <w:rPr/>
            </w:rPrChange>
          </w:rPr>
          <w:t>st</w:t>
        </w:r>
        <w:r>
          <w:rPr>
            <w:b/>
          </w:rPr>
          <w:t xml:space="preserve"> </w:t>
        </w:r>
        <w:r>
          <w:rPr>
            <w:rPrChange w:id="523" w:author="Nirav Trivedi" w:date="2015-11-18T11:08:00Z">
              <w:rPr/>
            </w:rPrChange>
          </w:rPr>
          <w:t>param</w:t>
        </w:r>
      </w:ins>
      <w:ins w:id="524" w:author="Nirav Trivedi" w:date="2015-11-18T11:09:00Z">
        <w:r>
          <w:t>eter</w:t>
        </w:r>
      </w:ins>
      <w:ins w:id="525" w:author="Nirav Trivedi" w:date="2015-11-18T11:08:00Z">
        <w:r>
          <w:rPr>
            <w:rPrChange w:id="526" w:author="Nirav Trivedi" w:date="2015-11-18T11:08:00Z">
              <w:rPr/>
            </w:rPrChange>
          </w:rPr>
          <w:t xml:space="preserve"> is destination phone number with country code to send verification code.</w:t>
        </w:r>
      </w:ins>
    </w:p>
    <w:p w14:paraId="53922EB6" w14:textId="4A057035" w:rsidR="00DF7F7A" w:rsidRPr="00DF7F7A" w:rsidRDefault="00DF7F7A" w:rsidP="00DF7F7A">
      <w:pPr>
        <w:pStyle w:val="ListParagraph"/>
        <w:numPr>
          <w:ilvl w:val="1"/>
          <w:numId w:val="21"/>
        </w:numPr>
        <w:rPr>
          <w:ins w:id="527" w:author="Nirav Trivedi" w:date="2015-11-18T11:11:00Z"/>
          <w:b/>
          <w:rPrChange w:id="528" w:author="Nirav Trivedi" w:date="2015-11-18T11:12:00Z">
            <w:rPr>
              <w:ins w:id="529" w:author="Nirav Trivedi" w:date="2015-11-18T11:11:00Z"/>
            </w:rPr>
          </w:rPrChange>
        </w:rPr>
        <w:pPrChange w:id="530" w:author="Nirav Trivedi" w:date="2015-11-18T11:08:00Z">
          <w:pPr>
            <w:pStyle w:val="Heading1"/>
          </w:pPr>
        </w:pPrChange>
      </w:pPr>
      <w:ins w:id="531" w:author="Nirav Trivedi" w:date="2015-11-18T11:11:00Z">
        <w:r>
          <w:rPr>
            <w:b/>
          </w:rPr>
          <w:t xml:space="preserve">Verify </w:t>
        </w:r>
        <w:r>
          <w:t>will return you a security key in json format. Extract that security key and send back with code.</w:t>
        </w:r>
      </w:ins>
    </w:p>
    <w:p w14:paraId="22524A9F" w14:textId="309FB16E" w:rsidR="00DF7F7A" w:rsidRDefault="00DF7F7A" w:rsidP="00DF7F7A">
      <w:pPr>
        <w:pStyle w:val="ListParagraph"/>
        <w:numPr>
          <w:ilvl w:val="0"/>
          <w:numId w:val="21"/>
        </w:numPr>
        <w:rPr>
          <w:ins w:id="532" w:author="Nirav Trivedi" w:date="2015-11-18T11:13:00Z"/>
        </w:rPr>
        <w:pPrChange w:id="533" w:author="Nirav Trivedi" w:date="2015-11-18T11:12:00Z">
          <w:pPr>
            <w:pStyle w:val="Heading1"/>
          </w:pPr>
        </w:pPrChange>
      </w:pPr>
      <w:ins w:id="534" w:author="Nirav Trivedi" w:date="2015-11-18T11:12:00Z">
        <w:r w:rsidRPr="00DF7F7A">
          <w:rPr>
            <w:rPrChange w:id="535" w:author="Nirav Trivedi" w:date="2015-11-18T11:13:00Z">
              <w:rPr>
                <w:b/>
              </w:rPr>
            </w:rPrChange>
          </w:rPr>
          <w:t xml:space="preserve">To validate user entered code </w:t>
        </w:r>
      </w:ins>
      <w:ins w:id="536" w:author="Nirav Trivedi" w:date="2015-11-18T11:13:00Z">
        <w:r w:rsidRPr="00DF7F7A">
          <w:rPr>
            <w:rPrChange w:id="537" w:author="Nirav Trivedi" w:date="2015-11-18T11:13:00Z">
              <w:rPr>
                <w:b/>
              </w:rPr>
            </w:rPrChange>
          </w:rPr>
          <w:t xml:space="preserve">request </w:t>
        </w:r>
      </w:ins>
      <w:ins w:id="538" w:author="Nirav Trivedi" w:date="2015-11-18T11:12:00Z">
        <w:r w:rsidRPr="00DF7F7A">
          <w:rPr>
            <w:rPrChange w:id="539" w:author="Nirav Trivedi" w:date="2015-11-18T11:13:00Z">
              <w:rPr>
                <w:b/>
              </w:rPr>
            </w:rPrChange>
          </w:rPr>
          <w:t xml:space="preserve">code and security key </w:t>
        </w:r>
      </w:ins>
      <w:ins w:id="540" w:author="Nirav Trivedi" w:date="2015-11-18T11:13:00Z">
        <w:r w:rsidRPr="00DF7F7A">
          <w:rPr>
            <w:rPrChange w:id="541" w:author="Nirav Trivedi" w:date="2015-11-18T11:13:00Z">
              <w:rPr>
                <w:b/>
              </w:rPr>
            </w:rPrChange>
          </w:rPr>
          <w:t>on following uri</w:t>
        </w:r>
        <w:r>
          <w:t>.</w:t>
        </w:r>
      </w:ins>
    </w:p>
    <w:p w14:paraId="187737AD" w14:textId="4ED77512" w:rsidR="00DF7F7A" w:rsidRDefault="00FF4001" w:rsidP="00912513">
      <w:pPr>
        <w:pStyle w:val="ListParagraph"/>
        <w:numPr>
          <w:ilvl w:val="1"/>
          <w:numId w:val="21"/>
        </w:numPr>
        <w:rPr>
          <w:ins w:id="542" w:author="Nirav Trivedi" w:date="2015-11-18T11:21:00Z"/>
        </w:rPr>
        <w:pPrChange w:id="543" w:author="Nirav Trivedi" w:date="2015-11-18T11:13:00Z">
          <w:pPr>
            <w:pStyle w:val="Heading1"/>
          </w:pPr>
        </w:pPrChange>
      </w:pPr>
      <w:ins w:id="544" w:author="Nirav Trivedi" w:date="2015-11-18T11:14:00Z">
        <w:r>
          <w:t>Request URI</w:t>
        </w:r>
        <w:r w:rsidR="00E629BA">
          <w:t xml:space="preserve"> : </w:t>
        </w:r>
      </w:ins>
      <w:ins w:id="545" w:author="Nirav Trivedi" w:date="2015-11-18T11:21:00Z">
        <w:r w:rsidR="00912513">
          <w:fldChar w:fldCharType="begin"/>
        </w:r>
        <w:r w:rsidR="00912513">
          <w:instrText xml:space="preserve"> HYPERLINK "</w:instrText>
        </w:r>
        <w:r w:rsidR="00912513" w:rsidRPr="00912513">
          <w:instrText>http://&lt;heroku-app-url&gt;/validate?code=</w:instrText>
        </w:r>
        <w:r w:rsidR="00912513">
          <w:instrText>&lt;code&gt;</w:instrText>
        </w:r>
        <w:r w:rsidR="00912513" w:rsidRPr="00912513">
          <w:instrText>&amp;security_key=</w:instrText>
        </w:r>
        <w:r w:rsidR="00912513">
          <w:instrText>&lt;</w:instrText>
        </w:r>
        <w:r w:rsidR="00912513">
          <w:instrText xml:space="preserve">secuiry_key" </w:instrText>
        </w:r>
        <w:r w:rsidR="00912513">
          <w:fldChar w:fldCharType="separate"/>
        </w:r>
        <w:r w:rsidR="00912513" w:rsidRPr="00A47024">
          <w:rPr>
            <w:rStyle w:val="Hyperlink"/>
          </w:rPr>
          <w:t>http://&lt;heroku-app-url&gt;/validate?code=&lt;code&gt;&amp;security_key=&lt;secuiry_key</w:t>
        </w:r>
        <w:r w:rsidR="00912513">
          <w:fldChar w:fldCharType="end"/>
        </w:r>
        <w:r w:rsidR="00912513">
          <w:t>&gt;</w:t>
        </w:r>
      </w:ins>
    </w:p>
    <w:p w14:paraId="15F25503" w14:textId="5CE25036" w:rsidR="00912513" w:rsidRDefault="00912513" w:rsidP="00912513">
      <w:pPr>
        <w:pStyle w:val="ListParagraph"/>
        <w:numPr>
          <w:ilvl w:val="1"/>
          <w:numId w:val="21"/>
        </w:numPr>
        <w:rPr>
          <w:ins w:id="546" w:author="Nirav Trivedi" w:date="2015-11-18T11:21:00Z"/>
        </w:rPr>
        <w:pPrChange w:id="547" w:author="Nirav Trivedi" w:date="2015-11-18T11:13:00Z">
          <w:pPr>
            <w:pStyle w:val="Heading1"/>
          </w:pPr>
        </w:pPrChange>
      </w:pPr>
      <w:ins w:id="548" w:author="Nirav Trivedi" w:date="2015-11-18T11:21:00Z">
        <w:r>
          <w:t xml:space="preserve">Send request on </w:t>
        </w:r>
        <w:r w:rsidR="008C5C60" w:rsidRPr="008C5C60">
          <w:rPr>
            <w:b/>
            <w:rPrChange w:id="549" w:author="Nirav Trivedi" w:date="2015-11-18T11:21:00Z">
              <w:rPr/>
            </w:rPrChange>
          </w:rPr>
          <w:t>validate</w:t>
        </w:r>
        <w:r w:rsidR="008C5C60">
          <w:t xml:space="preserve"> </w:t>
        </w:r>
        <w:r w:rsidR="008C5C60" w:rsidRPr="008C5C60">
          <w:rPr>
            <w:rPrChange w:id="550" w:author="Nirav Trivedi" w:date="2015-11-18T11:21:00Z">
              <w:rPr>
                <w:b/>
              </w:rPr>
            </w:rPrChange>
          </w:rPr>
          <w:t>end</w:t>
        </w:r>
      </w:ins>
      <w:ins w:id="551" w:author="Nirav Trivedi" w:date="2015-11-18T11:22:00Z">
        <w:r w:rsidR="008C5C60">
          <w:t xml:space="preserve"> point with code and security key</w:t>
        </w:r>
      </w:ins>
      <w:ins w:id="552" w:author="Nirav Trivedi" w:date="2015-11-18T11:21:00Z">
        <w:r w:rsidR="008C5C60">
          <w:t>.</w:t>
        </w:r>
      </w:ins>
    </w:p>
    <w:p w14:paraId="59BA5882" w14:textId="0D112DB5" w:rsidR="008C5C60" w:rsidRDefault="008C5C60" w:rsidP="00912513">
      <w:pPr>
        <w:pStyle w:val="ListParagraph"/>
        <w:numPr>
          <w:ilvl w:val="1"/>
          <w:numId w:val="21"/>
        </w:numPr>
        <w:rPr>
          <w:ins w:id="553" w:author="Nirav Trivedi" w:date="2015-11-18T11:22:00Z"/>
        </w:rPr>
        <w:pPrChange w:id="554" w:author="Nirav Trivedi" w:date="2015-11-18T11:13:00Z">
          <w:pPr>
            <w:pStyle w:val="Heading1"/>
          </w:pPr>
        </w:pPrChange>
      </w:pPr>
      <w:ins w:id="555" w:author="Nirav Trivedi" w:date="2015-11-18T11:22:00Z">
        <w:r>
          <w:t>Returns json if verify true or false parameter. If Verify is true, number is validated otherwise invalid phone number.</w:t>
        </w:r>
      </w:ins>
    </w:p>
    <w:p w14:paraId="5B1D45F2" w14:textId="67133598" w:rsidR="008C5C60" w:rsidRPr="00DF7F7A" w:rsidRDefault="008C5C60" w:rsidP="008C5C60">
      <w:pPr>
        <w:pStyle w:val="ListParagraph"/>
        <w:numPr>
          <w:ilvl w:val="0"/>
          <w:numId w:val="21"/>
        </w:numPr>
        <w:rPr>
          <w:ins w:id="556" w:author="Nirav Trivedi" w:date="2015-11-17T18:24:00Z"/>
          <w:rPrChange w:id="557" w:author="Nirav Trivedi" w:date="2015-11-18T11:13:00Z">
            <w:rPr>
              <w:ins w:id="558" w:author="Nirav Trivedi" w:date="2015-11-17T18:24:00Z"/>
            </w:rPr>
          </w:rPrChange>
        </w:rPr>
        <w:pPrChange w:id="559" w:author="Nirav Trivedi" w:date="2015-11-18T11:23:00Z">
          <w:pPr>
            <w:pStyle w:val="Heading1"/>
          </w:pPr>
        </w:pPrChange>
      </w:pPr>
      <w:ins w:id="560" w:author="Nirav Trivedi" w:date="2015-11-18T11:23:00Z">
        <w:r>
          <w:t>Sample application on:</w:t>
        </w:r>
        <w:r>
          <w:br/>
          <w:t>http://&lt;sample_app&gt;</w:t>
        </w:r>
      </w:ins>
      <w:bookmarkStart w:id="561" w:name="_GoBack"/>
      <w:bookmarkEnd w:id="561"/>
    </w:p>
    <w:p w14:paraId="35BEB4A1" w14:textId="16012593" w:rsidR="00577A0B" w:rsidRDefault="00AC7B57">
      <w:pPr>
        <w:pStyle w:val="Heading2"/>
        <w:ind w:firstLine="360"/>
        <w:rPr>
          <w:ins w:id="562" w:author="Nirav Trivedi" w:date="2015-11-17T18:17:00Z"/>
        </w:rPr>
        <w:pPrChange w:id="563" w:author="Nirav Trivedi" w:date="2015-11-17T18:24:00Z">
          <w:pPr>
            <w:pStyle w:val="Heading1"/>
          </w:pPr>
        </w:pPrChange>
      </w:pPr>
      <w:del w:id="564" w:author="Kamal Kant Paliwal" w:date="2015-10-26T11:53:00Z">
        <w:r w:rsidDel="000F21AD">
          <w:delText>p</w:delText>
        </w:r>
      </w:del>
    </w:p>
    <w:p w14:paraId="326621CE" w14:textId="77777777" w:rsidR="005C0987" w:rsidRDefault="005C0987">
      <w:pPr>
        <w:pPrChange w:id="565" w:author="Kamal Kant Paliwal" w:date="2015-10-26T11:51:00Z">
          <w:pPr>
            <w:pStyle w:val="Heading1"/>
          </w:pPr>
        </w:pPrChange>
      </w:pPr>
    </w:p>
    <w:p w14:paraId="70244D17" w14:textId="32818963" w:rsidR="004D3839" w:rsidRPr="005C0987" w:rsidDel="00131A2D" w:rsidRDefault="004D3839">
      <w:pPr>
        <w:rPr>
          <w:del w:id="566" w:author="Nirav Trivedi" w:date="2015-11-17T17:03:00Z"/>
          <w:b/>
          <w:rPrChange w:id="567" w:author="Nirav Trivedi" w:date="2015-11-17T18:17:00Z">
            <w:rPr>
              <w:del w:id="568" w:author="Nirav Trivedi" w:date="2015-11-17T17:03:00Z"/>
            </w:rPr>
          </w:rPrChange>
        </w:rPr>
      </w:pPr>
      <w:del w:id="569" w:author="Nirav Trivedi" w:date="2015-11-17T17:03:00Z">
        <w:r w:rsidRPr="005C0987" w:rsidDel="00131A2D">
          <w:rPr>
            <w:b/>
            <w:rPrChange w:id="570" w:author="Nirav Trivedi" w:date="2015-11-17T18:17:00Z">
              <w:rPr/>
            </w:rPrChange>
          </w:rPr>
          <w:lastRenderedPageBreak/>
          <w:delText>Linux</w:delText>
        </w:r>
      </w:del>
      <w:ins w:id="571" w:author="Kamal Kant Paliwal" w:date="2015-10-26T11:53:00Z">
        <w:del w:id="572" w:author="Nirav Trivedi" w:date="2015-11-17T17:03:00Z">
          <w:r w:rsidR="000F21AD" w:rsidRPr="005C0987" w:rsidDel="00131A2D">
            <w:rPr>
              <w:b/>
              <w:rPrChange w:id="573" w:author="Nirav Trivedi" w:date="2015-11-17T18:17:00Z">
                <w:rPr/>
              </w:rPrChange>
            </w:rPr>
            <w:delText>/Ubuntu/CentOS/Fedora21/RedHat/Debian</w:delText>
          </w:r>
        </w:del>
      </w:ins>
    </w:p>
    <w:p w14:paraId="25F87C68" w14:textId="4D96EF46" w:rsidR="00636D87" w:rsidDel="005C0987" w:rsidRDefault="004D3839">
      <w:pPr>
        <w:pStyle w:val="ListParagraph"/>
        <w:numPr>
          <w:ilvl w:val="0"/>
          <w:numId w:val="2"/>
        </w:numPr>
        <w:rPr>
          <w:del w:id="574" w:author="Nirav Trivedi" w:date="2015-11-17T18:17:00Z"/>
        </w:rPr>
      </w:pPr>
      <w:del w:id="575" w:author="Nirav Trivedi" w:date="2015-11-17T17:04:00Z">
        <w:r w:rsidDel="00131A2D">
          <w:delText xml:space="preserve">Open the </w:delText>
        </w:r>
      </w:del>
      <w:ins w:id="576" w:author="Kamal Kant Paliwal" w:date="2015-10-26T11:54:00Z">
        <w:del w:id="577" w:author="Nirav Trivedi" w:date="2015-11-17T17:04:00Z">
          <w:r w:rsidR="000F21AD" w:rsidDel="00131A2D">
            <w:delText>respective OS</w:delText>
          </w:r>
        </w:del>
      </w:ins>
      <w:ins w:id="578" w:author="Kamal Kant Paliwal" w:date="2015-10-26T11:53:00Z">
        <w:del w:id="579" w:author="Nirav Trivedi" w:date="2015-11-17T17:04:00Z">
          <w:r w:rsidR="000F21AD" w:rsidDel="00131A2D">
            <w:delText xml:space="preserve"> </w:delText>
          </w:r>
        </w:del>
      </w:ins>
      <w:del w:id="580" w:author="Nirav Trivedi" w:date="2015-11-17T17:04:00Z">
        <w:r w:rsidDel="00131A2D">
          <w:delText>terminal</w:delText>
        </w:r>
      </w:del>
      <w:del w:id="581" w:author="Nirav Trivedi" w:date="2015-11-17T18:17:00Z">
        <w:r w:rsidDel="005C0987">
          <w:delText xml:space="preserve"> </w:delText>
        </w:r>
      </w:del>
    </w:p>
    <w:p w14:paraId="2D6F7DFA" w14:textId="0709E8F4" w:rsidR="004D3839" w:rsidRPr="004D3839" w:rsidDel="00F55213" w:rsidRDefault="004D3839">
      <w:pPr>
        <w:pStyle w:val="ListParagraph"/>
        <w:numPr>
          <w:ilvl w:val="0"/>
          <w:numId w:val="2"/>
        </w:numPr>
        <w:rPr>
          <w:del w:id="582" w:author="Nirav Trivedi" w:date="2015-11-17T18:05:00Z"/>
        </w:rPr>
      </w:pPr>
      <w:del w:id="583" w:author="Nirav Trivedi" w:date="2015-11-17T18:05:00Z">
        <w:r w:rsidDel="00F55213">
          <w:delText xml:space="preserve">Clone the </w:delText>
        </w:r>
        <w:r w:rsidR="00B21670" w:rsidDel="00F55213">
          <w:delText>AWSNOTIFIER</w:delText>
        </w:r>
      </w:del>
      <w:ins w:id="584" w:author="Kamal Kant Paliwal" w:date="2015-10-26T11:54:00Z">
        <w:del w:id="585" w:author="Nirav Trivedi" w:date="2015-11-17T18:05:00Z">
          <w:r w:rsidR="000F21AD" w:rsidDel="00F55213">
            <w:delText>otifier</w:delText>
          </w:r>
        </w:del>
      </w:ins>
      <w:del w:id="586" w:author="Nirav Trivedi" w:date="2015-11-17T18:05:00Z">
        <w:r w:rsidDel="00F55213">
          <w:delText xml:space="preserve"> repository to </w:delText>
        </w:r>
      </w:del>
      <w:ins w:id="587" w:author="Kamal Kant Paliwal" w:date="2015-10-26T11:54:00Z">
        <w:del w:id="588" w:author="Nirav Trivedi" w:date="2015-11-17T18:05:00Z">
          <w:r w:rsidR="000F21AD" w:rsidDel="00F55213">
            <w:delText xml:space="preserve">the </w:delText>
          </w:r>
        </w:del>
      </w:ins>
      <w:del w:id="589" w:author="Nirav Trivedi" w:date="2015-11-17T18:05:00Z">
        <w:r w:rsidDel="00F55213">
          <w:delText>desire directory.</w:delText>
        </w:r>
        <w:r w:rsidRPr="00A70D60" w:rsidDel="00F55213">
          <w:rPr>
            <w:b/>
          </w:rPr>
          <w:br/>
        </w:r>
        <w:r w:rsidRPr="000F21AD" w:rsidDel="00F55213">
          <w:rPr>
            <w:b/>
            <w:i/>
            <w:rPrChange w:id="590" w:author="Kamal Kant Paliwal" w:date="2015-10-26T11:55:00Z">
              <w:rPr>
                <w:b/>
              </w:rPr>
            </w:rPrChange>
          </w:rPr>
          <w:delText>cd ~</w:delText>
        </w:r>
        <w:r w:rsidRPr="000F21AD" w:rsidDel="00F55213">
          <w:rPr>
            <w:i/>
            <w:rPrChange w:id="591" w:author="Kamal Kant Paliwal" w:date="2015-10-26T11:55:00Z">
              <w:rPr/>
            </w:rPrChange>
          </w:rPr>
          <w:br/>
        </w:r>
        <w:r w:rsidRPr="00A70D60" w:rsidDel="00F55213">
          <w:rPr>
            <w:b/>
            <w:i/>
          </w:rPr>
          <w:delText xml:space="preserve">git clone </w:delText>
        </w:r>
      </w:del>
      <w:commentRangeStart w:id="592"/>
      <w:del w:id="593" w:author="Nirav Trivedi" w:date="2015-11-10T13:41:00Z">
        <w:r w:rsidR="00425269" w:rsidRPr="00A70D60" w:rsidDel="008C65EB">
          <w:rPr>
            <w:i/>
            <w:rPrChange w:id="594" w:author="Kamal Kant Paliwal" w:date="2015-10-26T11:55:00Z">
              <w:rPr/>
            </w:rPrChange>
          </w:rPr>
          <w:fldChar w:fldCharType="begin"/>
        </w:r>
        <w:r w:rsidR="00425269" w:rsidRPr="000F21AD" w:rsidDel="008C65EB">
          <w:rPr>
            <w:i/>
            <w:rPrChange w:id="595" w:author="Kamal Kant Paliwal" w:date="2015-10-26T11:55:00Z">
              <w:rPr/>
            </w:rPrChange>
          </w:rPr>
          <w:delInstrText xml:space="preserve"> HYPERLINK "https://github.com/niravtadvaiya/awsweb.git" </w:delInstrText>
        </w:r>
        <w:r w:rsidR="00425269" w:rsidRPr="00A70D60" w:rsidDel="008C65EB">
          <w:rPr>
            <w:rPrChange w:id="596" w:author="Kamal Kant Paliwal" w:date="2015-10-26T11:55:00Z">
              <w:rPr>
                <w:rStyle w:val="Hyperlink"/>
                <w:b/>
                <w:i/>
              </w:rPr>
            </w:rPrChange>
          </w:rPr>
          <w:fldChar w:fldCharType="separate"/>
        </w:r>
        <w:r w:rsidRPr="00A70D60" w:rsidDel="008C65EB">
          <w:rPr>
            <w:rStyle w:val="Hyperlink"/>
            <w:b/>
            <w:i/>
          </w:rPr>
          <w:delText>https://github.com/niravtadvaiya/awsweb.git</w:delText>
        </w:r>
        <w:r w:rsidR="00425269" w:rsidRPr="00A70D60" w:rsidDel="008C65EB">
          <w:rPr>
            <w:rStyle w:val="Hyperlink"/>
            <w:b/>
            <w:i/>
          </w:rPr>
          <w:fldChar w:fldCharType="end"/>
        </w:r>
      </w:del>
      <w:commentRangeEnd w:id="592"/>
      <w:del w:id="597" w:author="Nirav Trivedi" w:date="2015-11-17T18:05:00Z">
        <w:r w:rsidR="00A70D60" w:rsidDel="00F55213">
          <w:rPr>
            <w:rStyle w:val="CommentReference"/>
          </w:rPr>
          <w:commentReference w:id="592"/>
        </w:r>
      </w:del>
    </w:p>
    <w:p w14:paraId="2940A49B" w14:textId="1D502AF6" w:rsidR="00A70D60" w:rsidRPr="00A70D60" w:rsidDel="00425269" w:rsidRDefault="004D3839">
      <w:pPr>
        <w:pStyle w:val="ListParagraph"/>
        <w:numPr>
          <w:ilvl w:val="0"/>
          <w:numId w:val="2"/>
        </w:numPr>
        <w:ind w:left="567" w:hanging="425"/>
        <w:rPr>
          <w:ins w:id="598" w:author="Kamal Kant Paliwal" w:date="2015-10-26T12:00:00Z"/>
          <w:del w:id="599" w:author="Nirav Trivedi" w:date="2015-10-26T16:25:00Z"/>
          <w:rPrChange w:id="600" w:author="Kamal Kant Paliwal" w:date="2015-10-26T12:00:00Z">
            <w:rPr>
              <w:ins w:id="601" w:author="Kamal Kant Paliwal" w:date="2015-10-26T12:00:00Z"/>
              <w:del w:id="602" w:author="Nirav Trivedi" w:date="2015-10-26T16:25:00Z"/>
              <w:b/>
              <w:i/>
            </w:rPr>
          </w:rPrChange>
        </w:rPr>
        <w:pPrChange w:id="603" w:author="Kamal Kant Paliwal" w:date="2015-11-09T16:49:00Z">
          <w:pPr>
            <w:pStyle w:val="ListParagraph"/>
            <w:numPr>
              <w:numId w:val="2"/>
            </w:numPr>
            <w:ind w:hanging="360"/>
          </w:pPr>
        </w:pPrChange>
      </w:pPr>
      <w:del w:id="604" w:author="Nirav Trivedi" w:date="2015-11-17T18:05:00Z">
        <w:r w:rsidDel="00F55213">
          <w:delText>Change the direct</w:delText>
        </w:r>
        <w:r w:rsidR="00132C5B" w:rsidDel="00F55213">
          <w:delText xml:space="preserve">ory to the </w:delText>
        </w:r>
        <w:r w:rsidR="00B21670" w:rsidDel="00F55213">
          <w:delText>A</w:delText>
        </w:r>
      </w:del>
      <w:ins w:id="605" w:author="Kamal Kant Paliwal" w:date="2015-10-26T11:59:00Z">
        <w:del w:id="606" w:author="Nirav Trivedi" w:date="2015-11-17T18:05:00Z">
          <w:r w:rsidR="00A70D60" w:rsidDel="00F55213">
            <w:delText>WS</w:delText>
          </w:r>
        </w:del>
      </w:ins>
      <w:del w:id="607" w:author="Nirav Trivedi" w:date="2015-11-17T18:05:00Z">
        <w:r w:rsidR="00B21670" w:rsidDel="00F55213">
          <w:delText>wsNotifier</w:delText>
        </w:r>
        <w:r w:rsidR="00132C5B" w:rsidDel="00F55213">
          <w:delText>.</w:delText>
        </w:r>
        <w:r w:rsidR="00132C5B" w:rsidDel="00F55213">
          <w:br/>
        </w:r>
      </w:del>
    </w:p>
    <w:p w14:paraId="2FF79E69" w14:textId="5A7DB3E9" w:rsidR="004D3839" w:rsidRPr="004D3839" w:rsidDel="00F55213" w:rsidRDefault="00132C5B">
      <w:pPr>
        <w:pStyle w:val="ListParagraph"/>
        <w:numPr>
          <w:ilvl w:val="0"/>
          <w:numId w:val="2"/>
        </w:numPr>
        <w:ind w:left="567" w:hanging="425"/>
        <w:rPr>
          <w:del w:id="608" w:author="Nirav Trivedi" w:date="2015-11-17T18:05:00Z"/>
        </w:rPr>
        <w:pPrChange w:id="609" w:author="Kamal Kant Paliwal" w:date="2015-11-09T16:49:00Z">
          <w:pPr>
            <w:pStyle w:val="ListParagraph"/>
            <w:numPr>
              <w:numId w:val="2"/>
            </w:numPr>
            <w:ind w:hanging="360"/>
          </w:pPr>
        </w:pPrChange>
      </w:pPr>
      <w:del w:id="610" w:author="Nirav Trivedi" w:date="2015-11-17T18:05:00Z">
        <w:r w:rsidRPr="00425269" w:rsidDel="00F55213">
          <w:rPr>
            <w:b/>
            <w:i/>
            <w:rPrChange w:id="611" w:author="Nirav Trivedi" w:date="2015-10-26T16:25:00Z">
              <w:rPr>
                <w:b/>
              </w:rPr>
            </w:rPrChange>
          </w:rPr>
          <w:delText xml:space="preserve">cd </w:delText>
        </w:r>
      </w:del>
      <w:ins w:id="612" w:author="Kamal Kant Paliwal" w:date="2015-10-26T12:00:00Z">
        <w:del w:id="613" w:author="Nirav Trivedi" w:date="2015-10-26T14:30:00Z">
          <w:r w:rsidR="00A70D60" w:rsidRPr="00425269" w:rsidDel="00A650C6">
            <w:rPr>
              <w:b/>
              <w:i/>
              <w:rPrChange w:id="614" w:author="Nirav Trivedi" w:date="2015-10-26T16:25:00Z">
                <w:rPr/>
              </w:rPrChange>
            </w:rPr>
            <w:delText>AWSNotifier</w:delText>
          </w:r>
        </w:del>
        <w:del w:id="615" w:author="Nirav Trivedi" w:date="2015-11-17T18:05:00Z">
          <w:r w:rsidR="00A70D60" w:rsidDel="00F55213">
            <w:delText xml:space="preserve"> </w:delText>
          </w:r>
        </w:del>
      </w:ins>
      <w:del w:id="616" w:author="Nirav Trivedi" w:date="2015-11-17T18:05:00Z">
        <w:r w:rsidR="00B21670" w:rsidRPr="00425269" w:rsidDel="00F55213">
          <w:rPr>
            <w:b/>
            <w:rPrChange w:id="617" w:author="Nirav Trivedi" w:date="2015-10-26T16:25:00Z">
              <w:rPr/>
            </w:rPrChange>
          </w:rPr>
          <w:delText>AwsNotifier</w:delText>
        </w:r>
      </w:del>
    </w:p>
    <w:p w14:paraId="4984DC4A" w14:textId="7C0DA753" w:rsidR="00AC7B57" w:rsidDel="00425269" w:rsidRDefault="00132C5B">
      <w:pPr>
        <w:pStyle w:val="ListParagraph"/>
        <w:numPr>
          <w:ilvl w:val="0"/>
          <w:numId w:val="2"/>
        </w:numPr>
        <w:ind w:left="360"/>
        <w:rPr>
          <w:del w:id="618" w:author="Nirav Trivedi" w:date="2015-10-26T16:25:00Z"/>
        </w:rPr>
        <w:pPrChange w:id="619" w:author="Kamal Kant Paliwal" w:date="2015-10-26T12:01:00Z">
          <w:pPr>
            <w:pStyle w:val="ListParagraph"/>
            <w:numPr>
              <w:numId w:val="2"/>
            </w:numPr>
            <w:ind w:hanging="360"/>
          </w:pPr>
        </w:pPrChange>
      </w:pPr>
      <w:del w:id="620" w:author="Nirav Trivedi" w:date="2015-11-17T18:05:00Z">
        <w:r w:rsidDel="00F55213">
          <w:delText>Run the following command to install and configure the Nexmo services.</w:delText>
        </w:r>
      </w:del>
    </w:p>
    <w:p w14:paraId="0903DAED" w14:textId="4C82B4AC" w:rsidR="001326F5" w:rsidRPr="00425269" w:rsidDel="00F55213" w:rsidRDefault="001326F5">
      <w:pPr>
        <w:pStyle w:val="ListParagraph"/>
        <w:numPr>
          <w:ilvl w:val="0"/>
          <w:numId w:val="2"/>
        </w:numPr>
        <w:ind w:left="360"/>
        <w:rPr>
          <w:ins w:id="621" w:author="Kamal Kant Paliwal" w:date="2015-10-26T12:02:00Z"/>
          <w:del w:id="622" w:author="Nirav Trivedi" w:date="2015-11-17T18:05:00Z"/>
          <w:b/>
          <w:i/>
          <w:rPrChange w:id="623" w:author="Nirav Trivedi" w:date="2015-10-26T16:25:00Z">
            <w:rPr>
              <w:ins w:id="624" w:author="Kamal Kant Paliwal" w:date="2015-10-26T12:02:00Z"/>
              <w:del w:id="625" w:author="Nirav Trivedi" w:date="2015-11-17T18:05:00Z"/>
            </w:rPr>
          </w:rPrChange>
        </w:rPr>
        <w:pPrChange w:id="626" w:author="Nirav Trivedi" w:date="2015-10-26T16:25:00Z">
          <w:pPr>
            <w:pStyle w:val="ListParagraph"/>
            <w:numPr>
              <w:ilvl w:val="1"/>
              <w:numId w:val="2"/>
            </w:numPr>
            <w:ind w:left="1440" w:hanging="360"/>
          </w:pPr>
        </w:pPrChange>
      </w:pPr>
      <w:del w:id="627" w:author="Nirav Trivedi" w:date="2015-11-17T18:05:00Z">
        <w:r w:rsidRPr="00425269" w:rsidDel="00F55213">
          <w:rPr>
            <w:b/>
            <w:i/>
            <w:rPrChange w:id="628" w:author="Nirav Trivedi" w:date="2015-10-26T16:25:00Z">
              <w:rPr/>
            </w:rPrChange>
          </w:rPr>
          <w:delText>sudo python install.py</w:delText>
        </w:r>
      </w:del>
    </w:p>
    <w:p w14:paraId="73F279FB" w14:textId="06F6DF83" w:rsidR="00A70D60" w:rsidDel="00F55213" w:rsidRDefault="00A70D60">
      <w:pPr>
        <w:rPr>
          <w:ins w:id="629" w:author="Kamal Kant Paliwal" w:date="2015-10-26T12:02:00Z"/>
          <w:del w:id="630" w:author="Nirav Trivedi" w:date="2015-11-17T18:05:00Z"/>
          <w:i/>
        </w:rPr>
        <w:pPrChange w:id="631" w:author="Kamal Kant Paliwal" w:date="2015-10-26T12:02:00Z">
          <w:pPr>
            <w:pStyle w:val="ListParagraph"/>
            <w:numPr>
              <w:ilvl w:val="1"/>
              <w:numId w:val="2"/>
            </w:numPr>
            <w:ind w:left="1440" w:hanging="360"/>
          </w:pPr>
        </w:pPrChange>
      </w:pPr>
      <w:ins w:id="632" w:author="Kamal Kant Paliwal" w:date="2015-10-26T12:02:00Z">
        <w:del w:id="633" w:author="Nirav Trivedi" w:date="2015-11-17T18:05:00Z">
          <w:r w:rsidRPr="00A70D60" w:rsidDel="00F55213">
            <w:rPr>
              <w:rPrChange w:id="634" w:author="Kamal Kant Paliwal" w:date="2015-10-26T12:03:00Z">
                <w:rPr>
                  <w:b/>
                  <w:i/>
                </w:rPr>
              </w:rPrChange>
            </w:rPr>
            <w:delText>This will install following</w:delText>
          </w:r>
        </w:del>
      </w:ins>
      <w:ins w:id="635" w:author="Kamal Kant Paliwal" w:date="2015-10-26T12:03:00Z">
        <w:del w:id="636" w:author="Nirav Trivedi" w:date="2015-11-17T18:05:00Z">
          <w:r w:rsidRPr="00A70D60" w:rsidDel="00F55213">
            <w:rPr>
              <w:rPrChange w:id="637" w:author="Kamal Kant Paliwal" w:date="2015-10-26T12:03:00Z">
                <w:rPr>
                  <w:i/>
                </w:rPr>
              </w:rPrChange>
            </w:rPr>
            <w:delText xml:space="preserve"> on AWS instance</w:delText>
          </w:r>
        </w:del>
      </w:ins>
      <w:ins w:id="638" w:author="Kamal Kant Paliwal" w:date="2015-10-26T12:02:00Z">
        <w:del w:id="639" w:author="Nirav Trivedi" w:date="2015-11-17T18:05:00Z">
          <w:r w:rsidRPr="00A70D60" w:rsidDel="00F55213">
            <w:rPr>
              <w:i/>
              <w:rPrChange w:id="640" w:author="Kamal Kant Paliwal" w:date="2015-10-26T12:02:00Z">
                <w:rPr>
                  <w:b/>
                  <w:i/>
                </w:rPr>
              </w:rPrChange>
            </w:rPr>
            <w:delText>:</w:delText>
          </w:r>
        </w:del>
      </w:ins>
    </w:p>
    <w:p w14:paraId="383E81C1" w14:textId="5CAB03F1" w:rsidR="00A70D60" w:rsidRPr="00A70D60" w:rsidDel="00F55213" w:rsidRDefault="00A70D60">
      <w:pPr>
        <w:pStyle w:val="ListParagraph"/>
        <w:numPr>
          <w:ilvl w:val="0"/>
          <w:numId w:val="1"/>
        </w:numPr>
        <w:rPr>
          <w:ins w:id="641" w:author="Kamal Kant Paliwal" w:date="2015-10-26T12:02:00Z"/>
          <w:del w:id="642" w:author="Nirav Trivedi" w:date="2015-11-17T18:05:00Z"/>
        </w:rPr>
        <w:pPrChange w:id="643" w:author="Kamal Kant Paliwal" w:date="2015-10-26T12:03:00Z">
          <w:pPr/>
        </w:pPrChange>
      </w:pPr>
      <w:ins w:id="644" w:author="Kamal Kant Paliwal" w:date="2015-10-26T12:02:00Z">
        <w:del w:id="645" w:author="Nirav Trivedi" w:date="2015-11-17T18:05:00Z">
          <w:r w:rsidRPr="00A70D60" w:rsidDel="00F55213">
            <w:delText>Django 1.8.5</w:delText>
          </w:r>
        </w:del>
      </w:ins>
    </w:p>
    <w:p w14:paraId="51048E6C" w14:textId="050E15D6" w:rsidR="00A70D60" w:rsidRPr="00A70D60" w:rsidDel="00F55213" w:rsidRDefault="00A70D60">
      <w:pPr>
        <w:pStyle w:val="ListParagraph"/>
        <w:numPr>
          <w:ilvl w:val="0"/>
          <w:numId w:val="1"/>
        </w:numPr>
        <w:rPr>
          <w:ins w:id="646" w:author="Kamal Kant Paliwal" w:date="2015-10-26T12:02:00Z"/>
          <w:del w:id="647" w:author="Nirav Trivedi" w:date="2015-11-17T18:05:00Z"/>
        </w:rPr>
        <w:pPrChange w:id="648" w:author="Kamal Kant Paliwal" w:date="2015-10-26T12:03:00Z">
          <w:pPr/>
        </w:pPrChange>
      </w:pPr>
      <w:ins w:id="649" w:author="Kamal Kant Paliwal" w:date="2015-10-26T12:02:00Z">
        <w:del w:id="650" w:author="Nirav Trivedi" w:date="2015-11-17T18:05:00Z">
          <w:r w:rsidRPr="00A70D60" w:rsidDel="00F55213">
            <w:delText>Nexmo library</w:delText>
          </w:r>
        </w:del>
      </w:ins>
    </w:p>
    <w:p w14:paraId="36D89FC0" w14:textId="26127BF1" w:rsidR="00A70D60" w:rsidRPr="00A70D60" w:rsidDel="00F55213" w:rsidRDefault="00A70D60">
      <w:pPr>
        <w:pStyle w:val="ListParagraph"/>
        <w:numPr>
          <w:ilvl w:val="0"/>
          <w:numId w:val="1"/>
        </w:numPr>
        <w:rPr>
          <w:del w:id="651" w:author="Nirav Trivedi" w:date="2015-11-17T18:05:00Z"/>
        </w:rPr>
        <w:pPrChange w:id="652" w:author="Kamal Kant Paliwal" w:date="2015-10-26T12:03:00Z">
          <w:pPr>
            <w:pStyle w:val="ListParagraph"/>
            <w:numPr>
              <w:ilvl w:val="1"/>
              <w:numId w:val="2"/>
            </w:numPr>
            <w:ind w:left="1440" w:hanging="360"/>
          </w:pPr>
        </w:pPrChange>
      </w:pPr>
      <w:ins w:id="653" w:author="Kamal Kant Paliwal" w:date="2015-10-26T12:02:00Z">
        <w:del w:id="654" w:author="Nirav Trivedi" w:date="2015-11-17T18:05:00Z">
          <w:r w:rsidRPr="00A70D60" w:rsidDel="00F55213">
            <w:delText>Python 2.7</w:delText>
          </w:r>
        </w:del>
      </w:ins>
    </w:p>
    <w:p w14:paraId="2F754C69" w14:textId="0E15052F" w:rsidR="00323B56" w:rsidRPr="004D3839" w:rsidDel="00F55213" w:rsidRDefault="00323B56" w:rsidP="00323B56">
      <w:pPr>
        <w:rPr>
          <w:del w:id="655" w:author="Nirav Trivedi" w:date="2015-11-17T18:05:00Z"/>
          <w:b/>
        </w:rPr>
      </w:pPr>
      <w:del w:id="656" w:author="Nirav Trivedi" w:date="2015-11-17T18:05:00Z">
        <w:r w:rsidDel="00F55213">
          <w:rPr>
            <w:b/>
          </w:rPr>
          <w:delText>Windows</w:delText>
        </w:r>
      </w:del>
    </w:p>
    <w:p w14:paraId="420132CF" w14:textId="3CCBC66B" w:rsidR="00BD2799" w:rsidRPr="00BD2799" w:rsidDel="00F55213" w:rsidRDefault="00BD2799" w:rsidP="00BD2799">
      <w:pPr>
        <w:pStyle w:val="ListParagraph"/>
        <w:numPr>
          <w:ilvl w:val="0"/>
          <w:numId w:val="13"/>
        </w:numPr>
        <w:rPr>
          <w:del w:id="657" w:author="Nirav Trivedi" w:date="2015-11-17T18:05:00Z"/>
        </w:rPr>
      </w:pPr>
      <w:del w:id="658" w:author="Nirav Trivedi" w:date="2015-11-17T18:05:00Z">
        <w:r w:rsidDel="00F55213">
          <w:delText xml:space="preserve">Download python from </w:delText>
        </w:r>
        <w:r w:rsidRPr="00BD2799" w:rsidDel="00F55213">
          <w:rPr>
            <w:b/>
          </w:rPr>
          <w:delText xml:space="preserve">https://www.python.org/ftp/python/2.7.10/python-2.7.10.msi </w:delText>
        </w:r>
        <w:r w:rsidRPr="00BD2799" w:rsidDel="00F55213">
          <w:delText>and install</w:delText>
        </w:r>
      </w:del>
      <w:ins w:id="659" w:author="Kamal Kant Paliwal" w:date="2015-10-26T12:03:00Z">
        <w:del w:id="660" w:author="Nirav Trivedi" w:date="2015-11-17T18:05:00Z">
          <w:r w:rsidR="00A70D60" w:rsidDel="00F55213">
            <w:delText xml:space="preserve"> it</w:delText>
          </w:r>
        </w:del>
      </w:ins>
      <w:del w:id="661" w:author="Nirav Trivedi" w:date="2015-11-17T18:05:00Z">
        <w:r w:rsidRPr="00BD2799" w:rsidDel="00F55213">
          <w:delText xml:space="preserve"> </w:delText>
        </w:r>
        <w:r w:rsidDel="00F55213">
          <w:delText>in “C:/” drive</w:delText>
        </w:r>
        <w:r w:rsidRPr="00BD2799" w:rsidDel="00F55213">
          <w:delText>.</w:delText>
        </w:r>
        <w:r w:rsidDel="00F55213">
          <w:delText xml:space="preserve"> </w:delText>
        </w:r>
      </w:del>
    </w:p>
    <w:p w14:paraId="430700CC" w14:textId="7652D22A" w:rsidR="00BD2799" w:rsidRPr="00A0500D" w:rsidDel="00F55213" w:rsidRDefault="00BD2799" w:rsidP="00BD2799">
      <w:pPr>
        <w:pStyle w:val="ListParagraph"/>
        <w:numPr>
          <w:ilvl w:val="0"/>
          <w:numId w:val="13"/>
        </w:numPr>
        <w:rPr>
          <w:del w:id="662" w:author="Nirav Trivedi" w:date="2015-11-17T18:05:00Z"/>
        </w:rPr>
      </w:pPr>
      <w:del w:id="663" w:author="Nirav Trivedi" w:date="2015-11-17T18:05:00Z">
        <w:r w:rsidRPr="00BD2799" w:rsidDel="00F55213">
          <w:delText>Set the enironment</w:delText>
        </w:r>
      </w:del>
      <w:ins w:id="664" w:author="Kamal Kant Paliwal" w:date="2015-10-26T12:03:00Z">
        <w:del w:id="665" w:author="Nirav Trivedi" w:date="2015-11-17T18:05:00Z">
          <w:r w:rsidR="00A70D60" w:rsidRPr="00BD2799" w:rsidDel="00F55213">
            <w:delText>environment</w:delText>
          </w:r>
          <w:r w:rsidR="00A70D60" w:rsidDel="00F55213">
            <w:delText xml:space="preserve"> and </w:delText>
          </w:r>
        </w:del>
      </w:ins>
      <w:del w:id="666" w:author="Nirav Trivedi" w:date="2015-11-17T18:05:00Z">
        <w:r w:rsidR="00A0500D" w:rsidDel="00F55213">
          <w:delText xml:space="preserve">/system </w:delText>
        </w:r>
        <w:r w:rsidRPr="00BD2799" w:rsidDel="00F55213">
          <w:delText>variable</w:delText>
        </w:r>
      </w:del>
      <w:ins w:id="667" w:author="Kamal Kant Paliwal" w:date="2015-10-26T12:04:00Z">
        <w:del w:id="668" w:author="Nirav Trivedi" w:date="2015-11-17T18:05:00Z">
          <w:r w:rsidR="00A70D60" w:rsidDel="00F55213">
            <w:delText>s</w:delText>
          </w:r>
        </w:del>
      </w:ins>
      <w:ins w:id="669" w:author="Kamal Kant Paliwal" w:date="2015-10-26T12:05:00Z">
        <w:del w:id="670" w:author="Nirav Trivedi" w:date="2015-11-17T18:05:00Z">
          <w:r w:rsidR="00A70D60" w:rsidRPr="00A70D60" w:rsidDel="00F55213">
            <w:delText xml:space="preserve"> </w:delText>
          </w:r>
        </w:del>
      </w:ins>
      <w:del w:id="671" w:author="Nirav Trivedi" w:date="2015-11-17T18:05:00Z">
        <w:r w:rsidRPr="00A70D60" w:rsidDel="00F55213">
          <w:delText xml:space="preserve"> </w:delText>
        </w:r>
        <w:r w:rsidRPr="00A70D60" w:rsidDel="00F55213">
          <w:rPr>
            <w:rPrChange w:id="672" w:author="Kamal Kant Paliwal" w:date="2015-10-26T12:05:00Z">
              <w:rPr>
                <w:b/>
              </w:rPr>
            </w:rPrChange>
          </w:rPr>
          <w:delText>C:/python27</w:delText>
        </w:r>
      </w:del>
      <w:ins w:id="673" w:author="Kamal Kant Paliwal" w:date="2015-10-26T12:05:00Z">
        <w:del w:id="674" w:author="Nirav Trivedi" w:date="2015-11-17T18:05:00Z">
          <w:r w:rsidR="00A70D60" w:rsidRPr="00A70D60" w:rsidDel="00F55213">
            <w:rPr>
              <w:rPrChange w:id="675" w:author="Kamal Kant Paliwal" w:date="2015-10-26T12:05:00Z">
                <w:rPr>
                  <w:b/>
                </w:rPr>
              </w:rPrChange>
            </w:rPr>
            <w:delText>using below steps</w:delText>
          </w:r>
          <w:r w:rsidR="00A70D60" w:rsidDel="00F55213">
            <w:rPr>
              <w:b/>
            </w:rPr>
            <w:delText>:</w:delText>
          </w:r>
        </w:del>
      </w:ins>
      <w:del w:id="676" w:author="Nirav Trivedi" w:date="2015-11-17T18:05:00Z">
        <w:r w:rsidR="00A0500D" w:rsidDel="00F55213">
          <w:rPr>
            <w:b/>
          </w:rPr>
          <w:br/>
        </w:r>
        <w:r w:rsidR="00A0500D" w:rsidRPr="00A0500D" w:rsidDel="00F55213">
          <w:rPr>
            <w:b/>
          </w:rPr>
          <w:delText>Windows 8.</w:delText>
        </w:r>
        <w:r w:rsidR="00A0500D" w:rsidDel="00F55213">
          <w:rPr>
            <w:b/>
          </w:rPr>
          <w:delText>x</w:delText>
        </w:r>
      </w:del>
    </w:p>
    <w:p w14:paraId="7EB66487" w14:textId="097314AF" w:rsidR="00A0500D" w:rsidDel="00F55213" w:rsidRDefault="00A0500D" w:rsidP="00A0500D">
      <w:pPr>
        <w:pStyle w:val="ListParagraph"/>
        <w:numPr>
          <w:ilvl w:val="1"/>
          <w:numId w:val="13"/>
        </w:numPr>
        <w:rPr>
          <w:del w:id="677" w:author="Nirav Trivedi" w:date="2015-11-17T18:05:00Z"/>
        </w:rPr>
      </w:pPr>
      <w:del w:id="678" w:author="Nirav Trivedi" w:date="2015-11-17T18:05:00Z">
        <w:r w:rsidDel="00F55213">
          <w:delText>Open the explorer.</w:delText>
        </w:r>
      </w:del>
    </w:p>
    <w:p w14:paraId="363B87C1" w14:textId="424C066C" w:rsidR="00A0500D" w:rsidDel="00F55213" w:rsidRDefault="00A0500D" w:rsidP="00A0500D">
      <w:pPr>
        <w:pStyle w:val="ListParagraph"/>
        <w:numPr>
          <w:ilvl w:val="1"/>
          <w:numId w:val="13"/>
        </w:numPr>
        <w:rPr>
          <w:del w:id="679" w:author="Nirav Trivedi" w:date="2015-11-17T18:05:00Z"/>
        </w:rPr>
      </w:pPr>
      <w:del w:id="680" w:author="Nirav Trivedi" w:date="2015-11-17T18:05:00Z">
        <w:r w:rsidDel="00F55213">
          <w:delText>Right click on “</w:delText>
        </w:r>
        <w:r w:rsidRPr="00A0500D" w:rsidDel="00F55213">
          <w:rPr>
            <w:b/>
          </w:rPr>
          <w:delText>This PC</w:delText>
        </w:r>
        <w:r w:rsidDel="00F55213">
          <w:delText xml:space="preserve">” -&gt; Select the </w:delText>
        </w:r>
        <w:r w:rsidRPr="00A0500D" w:rsidDel="00F55213">
          <w:rPr>
            <w:b/>
          </w:rPr>
          <w:delText>property</w:delText>
        </w:r>
        <w:r w:rsidDel="00F55213">
          <w:delText>.</w:delText>
        </w:r>
      </w:del>
    </w:p>
    <w:p w14:paraId="24D3C291" w14:textId="44FB1A19" w:rsidR="00A70D60" w:rsidDel="00F55213" w:rsidRDefault="00A0500D" w:rsidP="00A0500D">
      <w:pPr>
        <w:pStyle w:val="ListParagraph"/>
        <w:numPr>
          <w:ilvl w:val="1"/>
          <w:numId w:val="13"/>
        </w:numPr>
        <w:rPr>
          <w:ins w:id="681" w:author="Kamal Kant Paliwal" w:date="2015-10-26T12:05:00Z"/>
          <w:del w:id="682" w:author="Nirav Trivedi" w:date="2015-11-17T18:05:00Z"/>
        </w:rPr>
      </w:pPr>
      <w:del w:id="683" w:author="Nirav Trivedi" w:date="2015-11-17T18:05:00Z">
        <w:r w:rsidDel="00F55213">
          <w:delText xml:space="preserve">Click on </w:delText>
        </w:r>
        <w:r w:rsidRPr="00A0500D" w:rsidDel="00F55213">
          <w:rPr>
            <w:b/>
          </w:rPr>
          <w:delText xml:space="preserve">Advanced System </w:delText>
        </w:r>
        <w:r w:rsidDel="00F55213">
          <w:rPr>
            <w:b/>
          </w:rPr>
          <w:delText>S</w:delText>
        </w:r>
        <w:r w:rsidRPr="00A0500D" w:rsidDel="00F55213">
          <w:rPr>
            <w:b/>
          </w:rPr>
          <w:delText>ettings</w:delText>
        </w:r>
        <w:r w:rsidR="009D72A2" w:rsidDel="00F55213">
          <w:delText xml:space="preserve">. </w:delText>
        </w:r>
      </w:del>
    </w:p>
    <w:p w14:paraId="6ADC0B24" w14:textId="12F0EE50" w:rsidR="00A0500D" w:rsidDel="00F55213" w:rsidRDefault="009D72A2" w:rsidP="00A0500D">
      <w:pPr>
        <w:pStyle w:val="ListParagraph"/>
        <w:numPr>
          <w:ilvl w:val="1"/>
          <w:numId w:val="13"/>
        </w:numPr>
        <w:rPr>
          <w:del w:id="684" w:author="Nirav Trivedi" w:date="2015-11-17T18:05:00Z"/>
        </w:rPr>
      </w:pPr>
      <w:del w:id="685" w:author="Nirav Trivedi" w:date="2015-11-17T18:05:00Z">
        <w:r w:rsidDel="00F55213">
          <w:delText>Now in</w:delText>
        </w:r>
      </w:del>
      <w:ins w:id="686" w:author="Kamal Kant Paliwal" w:date="2015-10-26T12:05:00Z">
        <w:del w:id="687" w:author="Nirav Trivedi" w:date="2015-11-17T18:05:00Z">
          <w:r w:rsidR="00A70D60" w:rsidDel="00F55213">
            <w:delText>In</w:delText>
          </w:r>
        </w:del>
      </w:ins>
      <w:del w:id="688" w:author="Nirav Trivedi" w:date="2015-11-17T18:05:00Z">
        <w:r w:rsidDel="00F55213">
          <w:delText xml:space="preserve"> System Property dialog box click on “</w:delText>
        </w:r>
        <w:r w:rsidRPr="009D72A2" w:rsidDel="00F55213">
          <w:rPr>
            <w:b/>
          </w:rPr>
          <w:delText>environment variable</w:delText>
        </w:r>
        <w:r w:rsidDel="00F55213">
          <w:delText>” which located at right side corner bottom.</w:delText>
        </w:r>
      </w:del>
    </w:p>
    <w:p w14:paraId="16A45573" w14:textId="6C28A12A" w:rsidR="00862109" w:rsidRPr="00862109" w:rsidDel="00F55213" w:rsidRDefault="00862109" w:rsidP="00A0500D">
      <w:pPr>
        <w:pStyle w:val="ListParagraph"/>
        <w:numPr>
          <w:ilvl w:val="1"/>
          <w:numId w:val="13"/>
        </w:numPr>
        <w:rPr>
          <w:del w:id="689" w:author="Nirav Trivedi" w:date="2015-11-17T18:05:00Z"/>
        </w:rPr>
      </w:pPr>
      <w:del w:id="690" w:author="Nirav Trivedi" w:date="2015-11-17T18:05:00Z">
        <w:r w:rsidDel="00F55213">
          <w:delText xml:space="preserve">Goto the label </w:delText>
        </w:r>
        <w:r w:rsidRPr="00862109" w:rsidDel="00F55213">
          <w:rPr>
            <w:b/>
          </w:rPr>
          <w:delText>system variables</w:delText>
        </w:r>
        <w:r w:rsidDel="00F55213">
          <w:delText xml:space="preserve"> find the variable “</w:delText>
        </w:r>
        <w:r w:rsidRPr="00862109" w:rsidDel="00F55213">
          <w:rPr>
            <w:b/>
          </w:rPr>
          <w:delText>path</w:delText>
        </w:r>
        <w:r w:rsidDel="00F55213">
          <w:delText xml:space="preserve">” append Python path </w:delText>
        </w:r>
        <w:r w:rsidRPr="00862109" w:rsidDel="00F55213">
          <w:rPr>
            <w:b/>
          </w:rPr>
          <w:delText>;C:/python27</w:delText>
        </w:r>
      </w:del>
    </w:p>
    <w:p w14:paraId="396EC983" w14:textId="0C879B52" w:rsidR="00862109" w:rsidRPr="00862109" w:rsidDel="00F55213" w:rsidRDefault="00862109" w:rsidP="00A0500D">
      <w:pPr>
        <w:pStyle w:val="ListParagraph"/>
        <w:numPr>
          <w:ilvl w:val="1"/>
          <w:numId w:val="13"/>
        </w:numPr>
        <w:rPr>
          <w:del w:id="691" w:author="Nirav Trivedi" w:date="2015-11-17T18:05:00Z"/>
        </w:rPr>
      </w:pPr>
      <w:del w:id="692" w:author="Nirav Trivedi" w:date="2015-11-17T18:05:00Z">
        <w:r w:rsidRPr="00862109" w:rsidDel="00F55213">
          <w:delText xml:space="preserve">Click on </w:delText>
        </w:r>
        <w:r w:rsidDel="00F55213">
          <w:delText>“</w:delText>
        </w:r>
        <w:r w:rsidRPr="00425269" w:rsidDel="00F55213">
          <w:rPr>
            <w:b/>
            <w:rPrChange w:id="693" w:author="Nirav Trivedi" w:date="2015-10-26T16:26:00Z">
              <w:rPr/>
            </w:rPrChange>
          </w:rPr>
          <w:delText>Ok</w:delText>
        </w:r>
        <w:r w:rsidDel="00F55213">
          <w:delText>”</w:delText>
        </w:r>
      </w:del>
    </w:p>
    <w:p w14:paraId="6A356AEC" w14:textId="698B8104" w:rsidR="00F12B22" w:rsidDel="00F55213" w:rsidRDefault="00F12B22">
      <w:pPr>
        <w:pStyle w:val="ListParagraph"/>
        <w:numPr>
          <w:ilvl w:val="1"/>
          <w:numId w:val="13"/>
        </w:numPr>
        <w:rPr>
          <w:ins w:id="694" w:author="Kamal Kant Paliwal" w:date="2015-10-26T12:07:00Z"/>
          <w:del w:id="695" w:author="Nirav Trivedi" w:date="2015-11-17T18:05:00Z"/>
        </w:rPr>
        <w:pPrChange w:id="696" w:author="Kamal Kant Paliwal" w:date="2015-10-26T12:07:00Z">
          <w:pPr>
            <w:pStyle w:val="ListParagraph"/>
            <w:numPr>
              <w:numId w:val="13"/>
            </w:numPr>
            <w:ind w:hanging="360"/>
          </w:pPr>
        </w:pPrChange>
      </w:pPr>
      <w:moveToRangeStart w:id="697" w:author="Kamal Kant Paliwal" w:date="2015-10-26T12:07:00Z" w:name="move433624596"/>
      <w:moveTo w:id="698" w:author="Kamal Kant Paliwal" w:date="2015-10-26T12:07:00Z">
        <w:del w:id="699" w:author="Nirav Trivedi" w:date="2015-11-17T18:05:00Z">
          <w:r w:rsidDel="00F55213">
            <w:delText xml:space="preserve">Now open the </w:delText>
          </w:r>
          <w:r w:rsidRPr="00A70D60" w:rsidDel="00F55213">
            <w:rPr>
              <w:b/>
            </w:rPr>
            <w:delText xml:space="preserve">cmd </w:delText>
          </w:r>
          <w:r w:rsidDel="00F55213">
            <w:delText>console using Run command</w:delText>
          </w:r>
          <w:r w:rsidRPr="00A70D60" w:rsidDel="00F55213">
            <w:rPr>
              <w:b/>
            </w:rPr>
            <w:delText>.</w:delText>
          </w:r>
          <w:r w:rsidRPr="00862109" w:rsidDel="00F55213">
            <w:delText>(Windows+R, type</w:delText>
          </w:r>
          <w:r w:rsidRPr="00A70D60" w:rsidDel="00F55213">
            <w:rPr>
              <w:b/>
            </w:rPr>
            <w:delText xml:space="preserve"> cmd</w:delText>
          </w:r>
          <w:r w:rsidRPr="00862109" w:rsidDel="00F55213">
            <w:delText>)</w:delText>
          </w:r>
        </w:del>
      </w:moveTo>
      <w:moveToRangeEnd w:id="697"/>
    </w:p>
    <w:p w14:paraId="1E53D2C0" w14:textId="2C243941" w:rsidR="00A56C5C" w:rsidRPr="00A56C5C" w:rsidDel="00F55213" w:rsidRDefault="00323B56">
      <w:pPr>
        <w:pStyle w:val="ListParagraph"/>
        <w:numPr>
          <w:ilvl w:val="1"/>
          <w:numId w:val="13"/>
        </w:numPr>
        <w:rPr>
          <w:del w:id="700" w:author="Nirav Trivedi" w:date="2015-11-17T18:05:00Z"/>
        </w:rPr>
        <w:pPrChange w:id="701" w:author="Kamal Kant Paliwal" w:date="2015-10-26T12:08:00Z">
          <w:pPr>
            <w:pStyle w:val="ListParagraph"/>
            <w:numPr>
              <w:numId w:val="13"/>
            </w:numPr>
            <w:ind w:hanging="360"/>
          </w:pPr>
        </w:pPrChange>
      </w:pPr>
      <w:del w:id="702" w:author="Nirav Trivedi" w:date="2015-11-17T18:05:00Z">
        <w:r w:rsidDel="00F55213">
          <w:delText xml:space="preserve">Clone the </w:delText>
        </w:r>
        <w:r w:rsidDel="00F55213">
          <w:rPr>
            <w:b/>
          </w:rPr>
          <w:delText xml:space="preserve"> </w:delText>
        </w:r>
        <w:r w:rsidR="00B21670" w:rsidDel="00F55213">
          <w:delText>A</w:delText>
        </w:r>
      </w:del>
      <w:ins w:id="703" w:author="Kamal Kant Paliwal" w:date="2015-10-26T12:06:00Z">
        <w:del w:id="704" w:author="Nirav Trivedi" w:date="2015-11-17T18:05:00Z">
          <w:r w:rsidR="00A70D60" w:rsidDel="00F55213">
            <w:delText xml:space="preserve">the </w:delText>
          </w:r>
          <w:r w:rsidR="00A70D60" w:rsidRPr="008F10F4" w:rsidDel="00F55213">
            <w:rPr>
              <w:b/>
            </w:rPr>
            <w:delText>AWS</w:delText>
          </w:r>
        </w:del>
      </w:ins>
      <w:del w:id="705" w:author="Nirav Trivedi" w:date="2015-11-17T18:05:00Z">
        <w:r w:rsidR="00B21670" w:rsidRPr="008F10F4" w:rsidDel="00F55213">
          <w:rPr>
            <w:b/>
            <w:rPrChange w:id="706" w:author="Nirav Trivedi" w:date="2015-10-27T10:58:00Z">
              <w:rPr/>
            </w:rPrChange>
          </w:rPr>
          <w:delText>wsNotifier</w:delText>
        </w:r>
        <w:r w:rsidRPr="00323B56" w:rsidDel="00F55213">
          <w:delText xml:space="preserve"> repository</w:delText>
        </w:r>
        <w:r w:rsidDel="00F55213">
          <w:rPr>
            <w:b/>
          </w:rPr>
          <w:delText xml:space="preserve"> or </w:delText>
        </w:r>
        <w:r w:rsidRPr="00323B56" w:rsidDel="00F55213">
          <w:delText>download as zip</w:delText>
        </w:r>
        <w:r w:rsidDel="00F55213">
          <w:rPr>
            <w:b/>
          </w:rPr>
          <w:delText>.</w:delText>
        </w:r>
      </w:del>
    </w:p>
    <w:p w14:paraId="10C8E2A0" w14:textId="601FC284" w:rsidR="00A56C5C" w:rsidRPr="00A70D60" w:rsidDel="00F55213" w:rsidRDefault="00A56C5C">
      <w:pPr>
        <w:pStyle w:val="ListParagraph"/>
        <w:numPr>
          <w:ilvl w:val="1"/>
          <w:numId w:val="13"/>
        </w:numPr>
        <w:ind w:left="2160"/>
        <w:rPr>
          <w:ins w:id="707" w:author="Kamal Kant Paliwal" w:date="2015-10-26T12:06:00Z"/>
          <w:del w:id="708" w:author="Nirav Trivedi" w:date="2015-11-17T18:05:00Z"/>
          <w:rStyle w:val="Hyperlink"/>
          <w:color w:val="auto"/>
          <w:u w:val="none"/>
          <w:rPrChange w:id="709" w:author="Kamal Kant Paliwal" w:date="2015-10-26T12:06:00Z">
            <w:rPr>
              <w:ins w:id="710" w:author="Kamal Kant Paliwal" w:date="2015-10-26T12:06:00Z"/>
              <w:del w:id="711" w:author="Nirav Trivedi" w:date="2015-11-17T18:05:00Z"/>
              <w:rStyle w:val="Hyperlink"/>
              <w:b/>
              <w:i/>
            </w:rPr>
          </w:rPrChange>
        </w:rPr>
        <w:pPrChange w:id="712" w:author="Kamal Kant Paliwal" w:date="2015-10-26T12:07:00Z">
          <w:pPr>
            <w:pStyle w:val="ListParagraph"/>
            <w:numPr>
              <w:ilvl w:val="1"/>
              <w:numId w:val="13"/>
            </w:numPr>
            <w:ind w:left="1440" w:hanging="360"/>
          </w:pPr>
        </w:pPrChange>
      </w:pPr>
      <w:del w:id="713" w:author="Nirav Trivedi" w:date="2015-11-17T18:05:00Z">
        <w:r w:rsidRPr="004D3839" w:rsidDel="00F55213">
          <w:rPr>
            <w:b/>
            <w:i/>
          </w:rPr>
          <w:delText xml:space="preserve">git clone </w:delText>
        </w:r>
      </w:del>
    </w:p>
    <w:p w14:paraId="05AAC38F" w14:textId="77824780" w:rsidR="00A70D60" w:rsidRPr="004D3839" w:rsidDel="00F55213" w:rsidRDefault="00A70D60">
      <w:pPr>
        <w:ind w:left="1800"/>
        <w:rPr>
          <w:del w:id="714" w:author="Nirav Trivedi" w:date="2015-11-17T18:05:00Z"/>
        </w:rPr>
        <w:pPrChange w:id="715" w:author="Kamal Kant Paliwal" w:date="2015-10-26T12:07:00Z">
          <w:pPr>
            <w:pStyle w:val="ListParagraph"/>
            <w:numPr>
              <w:ilvl w:val="1"/>
              <w:numId w:val="13"/>
            </w:numPr>
            <w:ind w:left="1440" w:hanging="360"/>
          </w:pPr>
        </w:pPrChange>
      </w:pPr>
      <w:ins w:id="716" w:author="Kamal Kant Paliwal" w:date="2015-10-26T12:06:00Z">
        <w:del w:id="717" w:author="Nirav Trivedi" w:date="2015-11-17T18:05:00Z">
          <w:r w:rsidRPr="00A70D60" w:rsidDel="00F55213">
            <w:rPr>
              <w:b/>
              <w:i/>
              <w:rPrChange w:id="718" w:author="Kamal Kant Paliwal" w:date="2015-10-26T12:07:00Z">
                <w:rPr/>
              </w:rPrChange>
            </w:rPr>
            <w:delText>OR</w:delText>
          </w:r>
        </w:del>
      </w:ins>
    </w:p>
    <w:p w14:paraId="031CF79B" w14:textId="1FC88525" w:rsidR="00A70D60" w:rsidDel="00F55213" w:rsidRDefault="00A56C5C">
      <w:pPr>
        <w:pStyle w:val="ListParagraph"/>
        <w:numPr>
          <w:ilvl w:val="1"/>
          <w:numId w:val="13"/>
        </w:numPr>
        <w:ind w:left="2160"/>
        <w:rPr>
          <w:ins w:id="719" w:author="Kamal Kant Paliwal" w:date="2015-10-26T12:07:00Z"/>
          <w:del w:id="720" w:author="Nirav Trivedi" w:date="2015-11-17T18:05:00Z"/>
        </w:rPr>
        <w:pPrChange w:id="721" w:author="Kamal Kant Paliwal" w:date="2015-10-26T12:07:00Z">
          <w:pPr>
            <w:pStyle w:val="ListParagraph"/>
            <w:numPr>
              <w:numId w:val="13"/>
            </w:numPr>
            <w:ind w:hanging="360"/>
          </w:pPr>
        </w:pPrChange>
      </w:pPr>
      <w:del w:id="722" w:author="Nirav Trivedi" w:date="2015-11-17T18:05:00Z">
        <w:r w:rsidRPr="00A70D60" w:rsidDel="00F55213">
          <w:rPr>
            <w:b/>
            <w:i/>
            <w:rPrChange w:id="723" w:author="Kamal Kant Paliwal" w:date="2015-10-26T12:07:00Z">
              <w:rPr/>
            </w:rPrChange>
          </w:rPr>
          <w:delText>Extract</w:delText>
        </w:r>
        <w:r w:rsidRPr="00A56C5C" w:rsidDel="00F55213">
          <w:delText xml:space="preserve"> the </w:delText>
        </w:r>
      </w:del>
      <w:ins w:id="724" w:author="Kamal Kant Paliwal" w:date="2015-10-26T12:06:00Z">
        <w:del w:id="725" w:author="Nirav Trivedi" w:date="2015-11-17T18:05:00Z">
          <w:r w:rsidR="00A70D60" w:rsidDel="00F55213">
            <w:delText xml:space="preserve">downloaded </w:delText>
          </w:r>
        </w:del>
      </w:ins>
      <w:del w:id="726" w:author="Nirav Trivedi" w:date="2015-11-17T18:05:00Z">
        <w:r w:rsidRPr="00A56C5C" w:rsidDel="00F55213">
          <w:delText>ZIP file</w:delText>
        </w:r>
      </w:del>
    </w:p>
    <w:p w14:paraId="0953A0B2" w14:textId="68AD4541" w:rsidR="00323B56" w:rsidRPr="00F12B22" w:rsidDel="00F55213" w:rsidRDefault="00A56C5C">
      <w:pPr>
        <w:pStyle w:val="ListParagraph"/>
        <w:rPr>
          <w:del w:id="727" w:author="Nirav Trivedi" w:date="2015-11-17T18:05:00Z"/>
          <w:highlight w:val="yellow"/>
          <w:rPrChange w:id="728" w:author="Kamal Kant Paliwal" w:date="2015-10-26T12:09:00Z">
            <w:rPr>
              <w:del w:id="729" w:author="Nirav Trivedi" w:date="2015-11-17T18:05:00Z"/>
            </w:rPr>
          </w:rPrChange>
        </w:rPr>
        <w:pPrChange w:id="730" w:author="Kamal Kant Paliwal" w:date="2015-10-26T12:08:00Z">
          <w:pPr>
            <w:pStyle w:val="ListParagraph"/>
            <w:numPr>
              <w:ilvl w:val="1"/>
              <w:numId w:val="13"/>
            </w:numPr>
            <w:ind w:left="1440" w:hanging="360"/>
          </w:pPr>
        </w:pPrChange>
      </w:pPr>
      <w:del w:id="731" w:author="Nirav Trivedi" w:date="2015-11-17T18:05:00Z">
        <w:r w:rsidRPr="00A56C5C" w:rsidDel="00F55213">
          <w:delText xml:space="preserve"> </w:delText>
        </w:r>
        <w:r w:rsidRPr="00F12B22" w:rsidDel="00F55213">
          <w:rPr>
            <w:highlight w:val="yellow"/>
            <w:rPrChange w:id="732" w:author="Kamal Kant Paliwal" w:date="2015-10-26T12:09:00Z">
              <w:rPr/>
            </w:rPrChange>
          </w:rPr>
          <w:delText>which you downloaded.</w:delText>
        </w:r>
        <w:r w:rsidR="00323B56" w:rsidRPr="00F12B22" w:rsidDel="00F55213">
          <w:rPr>
            <w:highlight w:val="yellow"/>
            <w:rPrChange w:id="733" w:author="Kamal Kant Paliwal" w:date="2015-10-26T12:09:00Z">
              <w:rPr/>
            </w:rPrChange>
          </w:rPr>
          <w:br/>
        </w:r>
      </w:del>
    </w:p>
    <w:p w14:paraId="684886A9" w14:textId="396DD7BF" w:rsidR="00862109" w:rsidRPr="00F12B22" w:rsidDel="00F55213" w:rsidRDefault="00862109">
      <w:pPr>
        <w:pStyle w:val="ListParagraph"/>
        <w:rPr>
          <w:del w:id="734" w:author="Nirav Trivedi" w:date="2015-11-17T18:05:00Z"/>
          <w:highlight w:val="yellow"/>
          <w:rPrChange w:id="735" w:author="Kamal Kant Paliwal" w:date="2015-10-26T12:09:00Z">
            <w:rPr>
              <w:del w:id="736" w:author="Nirav Trivedi" w:date="2015-11-17T18:05:00Z"/>
            </w:rPr>
          </w:rPrChange>
        </w:rPr>
        <w:pPrChange w:id="737" w:author="Kamal Kant Paliwal" w:date="2015-10-26T12:08:00Z">
          <w:pPr>
            <w:pStyle w:val="ListParagraph"/>
            <w:numPr>
              <w:numId w:val="13"/>
            </w:numPr>
            <w:ind w:hanging="360"/>
          </w:pPr>
        </w:pPrChange>
      </w:pPr>
      <w:moveFromRangeStart w:id="738" w:author="Kamal Kant Paliwal" w:date="2015-10-26T12:07:00Z" w:name="move433624596"/>
      <w:moveFrom w:id="739" w:author="Kamal Kant Paliwal" w:date="2015-10-26T12:07:00Z">
        <w:del w:id="740" w:author="Nirav Trivedi" w:date="2015-11-17T18:05:00Z">
          <w:r w:rsidRPr="00F12B22" w:rsidDel="00F55213">
            <w:rPr>
              <w:highlight w:val="yellow"/>
              <w:rPrChange w:id="741" w:author="Kamal Kant Paliwal" w:date="2015-10-26T12:09:00Z">
                <w:rPr/>
              </w:rPrChange>
            </w:rPr>
            <w:delText xml:space="preserve">Now open the </w:delText>
          </w:r>
          <w:r w:rsidRPr="00F12B22" w:rsidDel="00F55213">
            <w:rPr>
              <w:b/>
              <w:highlight w:val="yellow"/>
              <w:rPrChange w:id="742" w:author="Kamal Kant Paliwal" w:date="2015-10-26T12:09:00Z">
                <w:rPr>
                  <w:b/>
                </w:rPr>
              </w:rPrChange>
            </w:rPr>
            <w:delText xml:space="preserve">cmd </w:delText>
          </w:r>
          <w:r w:rsidRPr="00F12B22" w:rsidDel="00F55213">
            <w:rPr>
              <w:highlight w:val="yellow"/>
              <w:rPrChange w:id="743" w:author="Kamal Kant Paliwal" w:date="2015-10-26T12:09:00Z">
                <w:rPr/>
              </w:rPrChange>
            </w:rPr>
            <w:delText>console using Run command</w:delText>
          </w:r>
          <w:r w:rsidRPr="00F12B22" w:rsidDel="00F55213">
            <w:rPr>
              <w:b/>
              <w:highlight w:val="yellow"/>
              <w:rPrChange w:id="744" w:author="Kamal Kant Paliwal" w:date="2015-10-26T12:09:00Z">
                <w:rPr>
                  <w:b/>
                </w:rPr>
              </w:rPrChange>
            </w:rPr>
            <w:delText>.</w:delText>
          </w:r>
          <w:r w:rsidRPr="00F12B22" w:rsidDel="00F55213">
            <w:rPr>
              <w:highlight w:val="yellow"/>
              <w:rPrChange w:id="745" w:author="Kamal Kant Paliwal" w:date="2015-10-26T12:09:00Z">
                <w:rPr/>
              </w:rPrChange>
            </w:rPr>
            <w:delText>(Windows+R, type</w:delText>
          </w:r>
          <w:r w:rsidRPr="00F12B22" w:rsidDel="00F55213">
            <w:rPr>
              <w:b/>
              <w:highlight w:val="yellow"/>
              <w:rPrChange w:id="746" w:author="Kamal Kant Paliwal" w:date="2015-10-26T12:09:00Z">
                <w:rPr>
                  <w:b/>
                </w:rPr>
              </w:rPrChange>
            </w:rPr>
            <w:delText xml:space="preserve"> cmd</w:delText>
          </w:r>
          <w:r w:rsidRPr="00F12B22" w:rsidDel="00F55213">
            <w:rPr>
              <w:highlight w:val="yellow"/>
              <w:rPrChange w:id="747" w:author="Kamal Kant Paliwal" w:date="2015-10-26T12:09:00Z">
                <w:rPr/>
              </w:rPrChange>
            </w:rPr>
            <w:delText>)</w:delText>
          </w:r>
        </w:del>
      </w:moveFrom>
      <w:moveFromRangeEnd w:id="738"/>
    </w:p>
    <w:p w14:paraId="4162E27E" w14:textId="5051AC48" w:rsidR="00323B56" w:rsidRPr="00F12B22" w:rsidDel="00F55213" w:rsidRDefault="00323B56">
      <w:pPr>
        <w:pStyle w:val="ListParagraph"/>
        <w:numPr>
          <w:ilvl w:val="1"/>
          <w:numId w:val="13"/>
        </w:numPr>
        <w:rPr>
          <w:del w:id="748" w:author="Nirav Trivedi" w:date="2015-11-17T18:05:00Z"/>
          <w:highlight w:val="yellow"/>
          <w:rPrChange w:id="749" w:author="Kamal Kant Paliwal" w:date="2015-10-26T12:09:00Z">
            <w:rPr>
              <w:del w:id="750" w:author="Nirav Trivedi" w:date="2015-11-17T18:05:00Z"/>
            </w:rPr>
          </w:rPrChange>
        </w:rPr>
        <w:pPrChange w:id="751" w:author="Kamal Kant Paliwal" w:date="2015-10-26T12:08:00Z">
          <w:pPr>
            <w:pStyle w:val="ListParagraph"/>
            <w:numPr>
              <w:numId w:val="13"/>
            </w:numPr>
            <w:ind w:hanging="360"/>
          </w:pPr>
        </w:pPrChange>
      </w:pPr>
      <w:commentRangeStart w:id="752"/>
      <w:del w:id="753" w:author="Nirav Trivedi" w:date="2015-10-26T14:33:00Z">
        <w:r w:rsidRPr="00F12B22" w:rsidDel="00546C24">
          <w:rPr>
            <w:highlight w:val="yellow"/>
            <w:rPrChange w:id="754" w:author="Kamal Kant Paliwal" w:date="2015-10-26T12:09:00Z">
              <w:rPr/>
            </w:rPrChange>
          </w:rPr>
          <w:delText xml:space="preserve">Change the directory to the </w:delText>
        </w:r>
        <w:r w:rsidR="00B21670" w:rsidRPr="00F12B22" w:rsidDel="00546C24">
          <w:rPr>
            <w:highlight w:val="yellow"/>
            <w:rPrChange w:id="755" w:author="Kamal Kant Paliwal" w:date="2015-10-26T12:09:00Z">
              <w:rPr/>
            </w:rPrChange>
          </w:rPr>
          <w:delText>A</w:delText>
        </w:r>
      </w:del>
      <w:ins w:id="756" w:author="Kamal Kant Paliwal" w:date="2015-10-26T12:08:00Z">
        <w:del w:id="757" w:author="Nirav Trivedi" w:date="2015-10-26T14:33:00Z">
          <w:r w:rsidR="00F12B22" w:rsidRPr="00F12B22" w:rsidDel="00546C24">
            <w:rPr>
              <w:highlight w:val="yellow"/>
              <w:rPrChange w:id="758" w:author="Kamal Kant Paliwal" w:date="2015-10-26T12:09:00Z">
                <w:rPr/>
              </w:rPrChange>
            </w:rPr>
            <w:delText>WS</w:delText>
          </w:r>
        </w:del>
      </w:ins>
      <w:del w:id="759" w:author="Nirav Trivedi" w:date="2015-10-26T14:33:00Z">
        <w:r w:rsidR="00B21670" w:rsidRPr="00F12B22" w:rsidDel="00546C24">
          <w:rPr>
            <w:highlight w:val="yellow"/>
            <w:rPrChange w:id="760" w:author="Kamal Kant Paliwal" w:date="2015-10-26T12:09:00Z">
              <w:rPr/>
            </w:rPrChange>
          </w:rPr>
          <w:delText>wsNotifier</w:delText>
        </w:r>
      </w:del>
      <w:del w:id="761" w:author="Nirav Trivedi" w:date="2015-11-17T18:05:00Z">
        <w:r w:rsidRPr="00F12B22" w:rsidDel="00F55213">
          <w:rPr>
            <w:highlight w:val="yellow"/>
            <w:rPrChange w:id="762" w:author="Kamal Kant Paliwal" w:date="2015-10-26T12:09:00Z">
              <w:rPr/>
            </w:rPrChange>
          </w:rPr>
          <w:delText>.</w:delText>
        </w:r>
        <w:r w:rsidRPr="00F12B22" w:rsidDel="00F55213">
          <w:rPr>
            <w:highlight w:val="yellow"/>
            <w:rPrChange w:id="763" w:author="Kamal Kant Paliwal" w:date="2015-10-26T12:09:00Z">
              <w:rPr/>
            </w:rPrChange>
          </w:rPr>
          <w:br/>
        </w:r>
        <w:r w:rsidRPr="00F12B22" w:rsidDel="00F55213">
          <w:rPr>
            <w:b/>
            <w:highlight w:val="yellow"/>
            <w:rPrChange w:id="764" w:author="Kamal Kant Paliwal" w:date="2015-10-26T12:09:00Z">
              <w:rPr>
                <w:b/>
              </w:rPr>
            </w:rPrChange>
          </w:rPr>
          <w:delText xml:space="preserve">cd </w:delText>
        </w:r>
      </w:del>
      <w:del w:id="765" w:author="Nirav Trivedi" w:date="2015-10-26T14:30:00Z">
        <w:r w:rsidR="00B21670" w:rsidRPr="00F12B22" w:rsidDel="00A650C6">
          <w:rPr>
            <w:b/>
            <w:highlight w:val="yellow"/>
            <w:rPrChange w:id="766" w:author="Kamal Kant Paliwal" w:date="2015-10-26T12:09:00Z">
              <w:rPr>
                <w:b/>
              </w:rPr>
            </w:rPrChange>
          </w:rPr>
          <w:delText>AwsNotifier</w:delText>
        </w:r>
      </w:del>
      <w:commentRangeEnd w:id="752"/>
      <w:del w:id="767" w:author="Nirav Trivedi" w:date="2015-11-17T18:05:00Z">
        <w:r w:rsidR="00F12B22" w:rsidDel="00F55213">
          <w:rPr>
            <w:rStyle w:val="CommentReference"/>
          </w:rPr>
          <w:commentReference w:id="752"/>
        </w:r>
      </w:del>
    </w:p>
    <w:p w14:paraId="0997D5EA" w14:textId="25AFA475" w:rsidR="00323B56" w:rsidDel="00F55213" w:rsidRDefault="00323B56" w:rsidP="00323B56">
      <w:pPr>
        <w:pStyle w:val="ListParagraph"/>
        <w:numPr>
          <w:ilvl w:val="0"/>
          <w:numId w:val="13"/>
        </w:numPr>
        <w:rPr>
          <w:del w:id="768" w:author="Nirav Trivedi" w:date="2015-11-17T18:05:00Z"/>
        </w:rPr>
      </w:pPr>
      <w:del w:id="769" w:author="Nirav Trivedi" w:date="2015-11-17T18:05:00Z">
        <w:r w:rsidDel="00F55213">
          <w:delText>Run the following command to install and configure the Nexmo services.</w:delText>
        </w:r>
      </w:del>
    </w:p>
    <w:p w14:paraId="20F63931" w14:textId="46359D70" w:rsidR="00323B56" w:rsidRPr="00323B56" w:rsidDel="00F55213" w:rsidRDefault="00323B56" w:rsidP="00323B56">
      <w:pPr>
        <w:pStyle w:val="ListParagraph"/>
        <w:numPr>
          <w:ilvl w:val="1"/>
          <w:numId w:val="13"/>
        </w:numPr>
        <w:rPr>
          <w:del w:id="770" w:author="Nirav Trivedi" w:date="2015-11-17T18:05:00Z"/>
          <w:b/>
          <w:i/>
        </w:rPr>
      </w:pPr>
      <w:del w:id="771" w:author="Nirav Trivedi" w:date="2015-11-17T18:05:00Z">
        <w:r w:rsidRPr="001326F5" w:rsidDel="00F55213">
          <w:rPr>
            <w:b/>
            <w:i/>
          </w:rPr>
          <w:delText>python install.py</w:delText>
        </w:r>
        <w:r w:rsidDel="00F55213">
          <w:rPr>
            <w:b/>
            <w:i/>
          </w:rPr>
          <w:delText xml:space="preserve"> </w:delText>
        </w:r>
      </w:del>
    </w:p>
    <w:p w14:paraId="20FCD5B5" w14:textId="4882B162" w:rsidR="00323B56" w:rsidRPr="00323B56" w:rsidDel="00F55213" w:rsidRDefault="00323B56" w:rsidP="00323B56">
      <w:pPr>
        <w:pStyle w:val="ListParagraph"/>
        <w:numPr>
          <w:ilvl w:val="0"/>
          <w:numId w:val="13"/>
        </w:numPr>
        <w:rPr>
          <w:del w:id="772" w:author="Nirav Trivedi" w:date="2015-11-17T18:05:00Z"/>
          <w:i/>
        </w:rPr>
      </w:pPr>
      <w:del w:id="773" w:author="Nirav Trivedi" w:date="2015-11-17T18:05:00Z">
        <w:r w:rsidRPr="00323B56" w:rsidDel="00F55213">
          <w:delText xml:space="preserve">Copy the system generated </w:delText>
        </w:r>
        <w:r w:rsidRPr="00323B56" w:rsidDel="00F55213">
          <w:rPr>
            <w:b/>
          </w:rPr>
          <w:delText>aws_alert.bat</w:delText>
        </w:r>
        <w:r w:rsidRPr="00323B56" w:rsidDel="00F55213">
          <w:delText xml:space="preserve"> to Startup process</w:delText>
        </w:r>
        <w:r w:rsidDel="00F55213">
          <w:delText>. Following are the steps to make it start up process.</w:delText>
        </w:r>
      </w:del>
    </w:p>
    <w:p w14:paraId="1E9F507B" w14:textId="4FDFC39A" w:rsidR="00323B56" w:rsidRPr="00323B56" w:rsidDel="00F55213" w:rsidRDefault="00323B56" w:rsidP="00323B56">
      <w:pPr>
        <w:pStyle w:val="ListParagraph"/>
        <w:numPr>
          <w:ilvl w:val="1"/>
          <w:numId w:val="13"/>
        </w:numPr>
        <w:rPr>
          <w:del w:id="774" w:author="Nirav Trivedi" w:date="2015-11-17T18:05:00Z"/>
          <w:i/>
        </w:rPr>
      </w:pPr>
      <w:del w:id="775" w:author="Nirav Trivedi" w:date="2015-11-17T18:05:00Z">
        <w:r w:rsidDel="00F55213">
          <w:delText xml:space="preserve">Start them run command using </w:delText>
        </w:r>
        <w:r w:rsidRPr="00323B56" w:rsidDel="00F55213">
          <w:rPr>
            <w:b/>
          </w:rPr>
          <w:delText>Window+R</w:delText>
        </w:r>
      </w:del>
    </w:p>
    <w:p w14:paraId="60DF3C59" w14:textId="50DCA5A7" w:rsidR="00323B56" w:rsidRPr="00323B56" w:rsidDel="00F55213" w:rsidRDefault="00323B56" w:rsidP="00323B56">
      <w:pPr>
        <w:pStyle w:val="ListParagraph"/>
        <w:numPr>
          <w:ilvl w:val="1"/>
          <w:numId w:val="13"/>
        </w:numPr>
        <w:rPr>
          <w:del w:id="776" w:author="Nirav Trivedi" w:date="2015-11-17T18:05:00Z"/>
          <w:i/>
        </w:rPr>
      </w:pPr>
      <w:del w:id="777" w:author="Nirav Trivedi" w:date="2015-11-17T18:05:00Z">
        <w:r w:rsidRPr="00323B56" w:rsidDel="00F55213">
          <w:delText>Ty</w:delText>
        </w:r>
        <w:r w:rsidDel="00F55213">
          <w:delText>pe shell:startup</w:delText>
        </w:r>
      </w:del>
    </w:p>
    <w:p w14:paraId="6F1B0EFA" w14:textId="4DF9F15C" w:rsidR="00323B56" w:rsidRPr="00323B56" w:rsidDel="00F55213" w:rsidRDefault="00323B56" w:rsidP="00323B56">
      <w:pPr>
        <w:pStyle w:val="ListParagraph"/>
        <w:numPr>
          <w:ilvl w:val="0"/>
          <w:numId w:val="13"/>
        </w:numPr>
        <w:rPr>
          <w:del w:id="778" w:author="Nirav Trivedi" w:date="2015-11-17T18:05:00Z"/>
          <w:i/>
        </w:rPr>
      </w:pPr>
      <w:del w:id="779" w:author="Nirav Trivedi" w:date="2015-11-17T18:05:00Z">
        <w:r w:rsidDel="00F55213">
          <w:delText xml:space="preserve">Switch to the </w:delText>
        </w:r>
      </w:del>
      <w:del w:id="780" w:author="Nirav Trivedi" w:date="2015-10-26T14:30:00Z">
        <w:r w:rsidR="00B21670" w:rsidDel="00A650C6">
          <w:rPr>
            <w:b/>
          </w:rPr>
          <w:delText>AwsNotifier</w:delText>
        </w:r>
      </w:del>
      <w:del w:id="781" w:author="Nirav Trivedi" w:date="2015-11-17T18:05:00Z">
        <w:r w:rsidDel="00F55213">
          <w:delText xml:space="preserve"> folder copy the </w:delText>
        </w:r>
        <w:r w:rsidRPr="00323B56" w:rsidDel="00F55213">
          <w:rPr>
            <w:b/>
          </w:rPr>
          <w:delText>aws_alert.bat</w:delText>
        </w:r>
        <w:r w:rsidDel="00F55213">
          <w:rPr>
            <w:b/>
          </w:rPr>
          <w:delText xml:space="preserve"> </w:delText>
        </w:r>
        <w:r w:rsidDel="00F55213">
          <w:delText xml:space="preserve">to the </w:delText>
        </w:r>
      </w:del>
      <w:del w:id="782" w:author="Nirav Trivedi" w:date="2015-10-26T14:40:00Z">
        <w:r w:rsidDel="00DD40D2">
          <w:delText>Startup</w:delText>
        </w:r>
      </w:del>
      <w:del w:id="783" w:author="Nirav Trivedi" w:date="2015-11-17T18:05:00Z">
        <w:r w:rsidDel="00F55213">
          <w:delText xml:space="preserve">  folder.</w:delText>
        </w:r>
      </w:del>
    </w:p>
    <w:p w14:paraId="7C1A7531" w14:textId="6697B1F2" w:rsidR="00323B56" w:rsidRPr="00323B56" w:rsidDel="00F55213" w:rsidRDefault="00323B56" w:rsidP="00323B56">
      <w:pPr>
        <w:pStyle w:val="ListParagraph"/>
        <w:numPr>
          <w:ilvl w:val="0"/>
          <w:numId w:val="13"/>
        </w:numPr>
        <w:rPr>
          <w:del w:id="784" w:author="Nirav Trivedi" w:date="2015-11-17T18:05:00Z"/>
          <w:i/>
        </w:rPr>
      </w:pPr>
      <w:del w:id="785" w:author="Nirav Trivedi" w:date="2015-11-17T18:05:00Z">
        <w:r w:rsidDel="00F55213">
          <w:delText xml:space="preserve">Double click on </w:delText>
        </w:r>
        <w:r w:rsidRPr="00323B56" w:rsidDel="00F55213">
          <w:rPr>
            <w:b/>
          </w:rPr>
          <w:delText>aws_alert.bat</w:delText>
        </w:r>
        <w:r w:rsidDel="00F55213">
          <w:rPr>
            <w:b/>
          </w:rPr>
          <w:delText xml:space="preserve"> </w:delText>
        </w:r>
        <w:r w:rsidRPr="00323B56" w:rsidDel="00F55213">
          <w:delText>once</w:delText>
        </w:r>
        <w:r w:rsidDel="00F55213">
          <w:delText>.</w:delText>
        </w:r>
      </w:del>
    </w:p>
    <w:p w14:paraId="1E0EDA0E" w14:textId="626C24E2" w:rsidR="004652F8" w:rsidRPr="006C3705" w:rsidDel="00F55213" w:rsidRDefault="00323B56">
      <w:pPr>
        <w:rPr>
          <w:ins w:id="786" w:author="Kamal Kant Paliwal" w:date="2015-10-26T12:31:00Z"/>
          <w:del w:id="787" w:author="Nirav Trivedi" w:date="2015-11-17T18:05:00Z"/>
          <w:b/>
          <w:rPrChange w:id="788" w:author="Kamal Kant Paliwal" w:date="2015-11-09T16:52:00Z">
            <w:rPr>
              <w:ins w:id="789" w:author="Kamal Kant Paliwal" w:date="2015-10-26T12:31:00Z"/>
              <w:del w:id="790" w:author="Nirav Trivedi" w:date="2015-11-17T18:05:00Z"/>
            </w:rPr>
          </w:rPrChange>
        </w:rPr>
        <w:pPrChange w:id="791" w:author="Kamal Kant Paliwal" w:date="2015-11-09T16:52:00Z">
          <w:pPr>
            <w:pStyle w:val="ListParagraph"/>
            <w:numPr>
              <w:numId w:val="12"/>
            </w:numPr>
            <w:ind w:hanging="360"/>
          </w:pPr>
        </w:pPrChange>
      </w:pPr>
      <w:del w:id="792" w:author="Nirav Trivedi" w:date="2015-11-17T18:05:00Z">
        <w:r w:rsidRPr="006C3705" w:rsidDel="00F55213">
          <w:rPr>
            <w:b/>
            <w:rPrChange w:id="793" w:author="Kamal Kant Paliwal" w:date="2015-11-09T16:52:00Z">
              <w:rPr/>
            </w:rPrChange>
          </w:rPr>
          <w:delText>AWS security settings</w:delText>
        </w:r>
      </w:del>
    </w:p>
    <w:p w14:paraId="3AD00B4D" w14:textId="6784438B" w:rsidR="00323B56" w:rsidRPr="004652F8" w:rsidDel="00F55213" w:rsidRDefault="00323B56">
      <w:pPr>
        <w:pStyle w:val="ListParagraph"/>
        <w:numPr>
          <w:ilvl w:val="0"/>
          <w:numId w:val="12"/>
        </w:numPr>
        <w:rPr>
          <w:del w:id="794" w:author="Nirav Trivedi" w:date="2015-11-17T18:05:00Z"/>
        </w:rPr>
        <w:pPrChange w:id="795" w:author="Kamal Kant Paliwal" w:date="2015-10-26T12:31:00Z">
          <w:pPr>
            <w:pStyle w:val="Heading1"/>
          </w:pPr>
        </w:pPrChange>
      </w:pPr>
      <w:del w:id="796" w:author="Nirav Trivedi" w:date="2015-11-17T18:05:00Z">
        <w:r w:rsidDel="00F55213">
          <w:br/>
        </w:r>
      </w:del>
    </w:p>
    <w:p w14:paraId="5A4E55FF" w14:textId="7FC675BF" w:rsidR="00F12B22" w:rsidDel="00F55213" w:rsidRDefault="00F12B22" w:rsidP="004652F8">
      <w:pPr>
        <w:pStyle w:val="ListParagraph"/>
        <w:numPr>
          <w:ilvl w:val="0"/>
          <w:numId w:val="12"/>
        </w:numPr>
        <w:rPr>
          <w:ins w:id="797" w:author="Kamal Kant Paliwal" w:date="2015-10-26T12:10:00Z"/>
          <w:del w:id="798" w:author="Nirav Trivedi" w:date="2015-11-17T18:05:00Z"/>
        </w:rPr>
      </w:pPr>
      <w:ins w:id="799" w:author="Kamal Kant Paliwal" w:date="2015-10-26T12:10:00Z">
        <w:del w:id="800" w:author="Nirav Trivedi" w:date="2015-11-17T18:05:00Z">
          <w:r w:rsidDel="00F55213">
            <w:delText xml:space="preserve">Login to the </w:delText>
          </w:r>
        </w:del>
      </w:ins>
      <w:del w:id="801" w:author="Nirav Trivedi" w:date="2015-11-17T18:05:00Z">
        <w:r w:rsidR="00132C5B" w:rsidDel="00F55213">
          <w:delText xml:space="preserve">Go to the </w:delText>
        </w:r>
      </w:del>
      <w:ins w:id="802" w:author="Kamal Kant Paliwal" w:date="2015-10-26T12:10:00Z">
        <w:del w:id="803" w:author="Nirav Trivedi" w:date="2015-11-17T18:05:00Z">
          <w:r w:rsidDel="00F55213">
            <w:delText>AWS Web Console</w:delText>
          </w:r>
        </w:del>
      </w:ins>
    </w:p>
    <w:p w14:paraId="0A460D5A" w14:textId="444C235D" w:rsidR="00F12B22" w:rsidDel="00F55213" w:rsidRDefault="00F12B22" w:rsidP="00323B56">
      <w:pPr>
        <w:pStyle w:val="ListParagraph"/>
        <w:numPr>
          <w:ilvl w:val="0"/>
          <w:numId w:val="12"/>
        </w:numPr>
        <w:rPr>
          <w:ins w:id="804" w:author="Kamal Kant Paliwal" w:date="2015-10-26T12:12:00Z"/>
          <w:del w:id="805" w:author="Nirav Trivedi" w:date="2015-11-17T18:05:00Z"/>
        </w:rPr>
      </w:pPr>
      <w:ins w:id="806" w:author="Kamal Kant Paliwal" w:date="2015-10-26T12:11:00Z">
        <w:del w:id="807" w:author="Nirav Trivedi" w:date="2015-11-17T18:05:00Z">
          <w:r w:rsidDel="00F55213">
            <w:delText xml:space="preserve">Select </w:delText>
          </w:r>
        </w:del>
      </w:ins>
      <w:del w:id="808" w:author="Nirav Trivedi" w:date="2015-11-17T18:05:00Z">
        <w:r w:rsidR="00132C5B" w:rsidDel="00F55213">
          <w:delText xml:space="preserve">EC2 </w:delText>
        </w:r>
      </w:del>
      <w:ins w:id="809" w:author="Kamal Kant Paliwal" w:date="2015-10-26T12:11:00Z">
        <w:del w:id="810" w:author="Nirav Trivedi" w:date="2015-11-17T18:05:00Z">
          <w:r w:rsidDel="00F55213">
            <w:delText xml:space="preserve">Service, </w:delText>
          </w:r>
        </w:del>
      </w:ins>
    </w:p>
    <w:p w14:paraId="3C7AF6E2" w14:textId="4FA75DAB" w:rsidR="00F12B22" w:rsidDel="00F55213" w:rsidRDefault="00F12B22" w:rsidP="00323B56">
      <w:pPr>
        <w:pStyle w:val="ListParagraph"/>
        <w:numPr>
          <w:ilvl w:val="0"/>
          <w:numId w:val="12"/>
        </w:numPr>
        <w:rPr>
          <w:ins w:id="811" w:author="Kamal Kant Paliwal" w:date="2015-10-26T12:12:00Z"/>
          <w:del w:id="812" w:author="Nirav Trivedi" w:date="2015-11-17T18:05:00Z"/>
        </w:rPr>
      </w:pPr>
      <w:ins w:id="813" w:author="Kamal Kant Paliwal" w:date="2015-10-26T12:12:00Z">
        <w:del w:id="814" w:author="Nirav Trivedi" w:date="2015-11-17T18:05:00Z">
          <w:r w:rsidDel="00F55213">
            <w:delText>O</w:delText>
          </w:r>
        </w:del>
      </w:ins>
      <w:ins w:id="815" w:author="Kamal Kant Paliwal" w:date="2015-10-26T12:11:00Z">
        <w:del w:id="816" w:author="Nirav Trivedi" w:date="2015-11-17T18:05:00Z">
          <w:r w:rsidDel="00F55213">
            <w:delText>n EC2 d</w:delText>
          </w:r>
        </w:del>
      </w:ins>
      <w:del w:id="817" w:author="Nirav Trivedi" w:date="2015-11-17T18:05:00Z">
        <w:r w:rsidR="00132C5B" w:rsidDel="00F55213">
          <w:delText xml:space="preserve">Dashboard using the </w:delText>
        </w:r>
        <w:r w:rsidR="00425269" w:rsidDel="00F55213">
          <w:fldChar w:fldCharType="begin"/>
        </w:r>
        <w:r w:rsidR="00425269" w:rsidDel="00F55213">
          <w:delInstrText xml:space="preserve"> HYPERLINK "https://console.aws.amazon.com/ec2/v2/home" </w:delInstrText>
        </w:r>
        <w:r w:rsidR="00425269" w:rsidDel="00F55213">
          <w:fldChar w:fldCharType="separate"/>
        </w:r>
        <w:r w:rsidR="008B4DC3" w:rsidRPr="00323B56" w:rsidDel="00F55213">
          <w:rPr>
            <w:rStyle w:val="Hyperlink"/>
            <w:b/>
          </w:rPr>
          <w:delText>https://console.aws.amazon.com/ec2/v2/home</w:delText>
        </w:r>
        <w:r w:rsidR="00425269" w:rsidDel="00F55213">
          <w:rPr>
            <w:rStyle w:val="Hyperlink"/>
            <w:b/>
          </w:rPr>
          <w:fldChar w:fldCharType="end"/>
        </w:r>
        <w:r w:rsidR="008B4DC3" w:rsidRPr="00323B56" w:rsidDel="00F55213">
          <w:rPr>
            <w:b/>
          </w:rPr>
          <w:delText xml:space="preserve"> </w:delText>
        </w:r>
        <w:r w:rsidR="00132C5B" w:rsidDel="00F55213">
          <w:delText xml:space="preserve">, select the </w:delText>
        </w:r>
      </w:del>
      <w:ins w:id="818" w:author="Kamal Kant Paliwal" w:date="2015-10-26T12:12:00Z">
        <w:del w:id="819" w:author="Nirav Trivedi" w:date="2015-11-17T18:05:00Z">
          <w:r w:rsidDel="00F55213">
            <w:delText xml:space="preserve">EC2 instance where you have </w:delText>
          </w:r>
        </w:del>
      </w:ins>
      <w:del w:id="820" w:author="Nirav Trivedi" w:date="2015-11-17T18:05:00Z">
        <w:r w:rsidR="00132C5B" w:rsidDel="00F55213">
          <w:delText xml:space="preserve">Nexmo installed </w:delText>
        </w:r>
      </w:del>
      <w:ins w:id="821" w:author="Kamal Kant Paliwal" w:date="2015-10-26T12:12:00Z">
        <w:del w:id="822" w:author="Nirav Trivedi" w:date="2015-11-17T18:05:00Z">
          <w:r w:rsidDel="00F55213">
            <w:delText xml:space="preserve">the Nexmo </w:delText>
          </w:r>
        </w:del>
      </w:ins>
      <w:del w:id="823" w:author="Nirav Trivedi" w:date="2015-11-17T18:05:00Z">
        <w:r w:rsidR="00B21670" w:rsidRPr="00F12B22" w:rsidDel="00F55213">
          <w:rPr>
            <w:b/>
            <w:highlight w:val="yellow"/>
            <w:rPrChange w:id="824" w:author="Kamal Kant Paliwal" w:date="2015-10-26T12:09:00Z">
              <w:rPr>
                <w:b/>
              </w:rPr>
            </w:rPrChange>
          </w:rPr>
          <w:delText>A</w:delText>
        </w:r>
      </w:del>
      <w:ins w:id="825" w:author="Kamal Kant Paliwal" w:date="2015-10-26T12:12:00Z">
        <w:del w:id="826" w:author="Nirav Trivedi" w:date="2015-11-17T18:05:00Z">
          <w:r w:rsidDel="00F55213">
            <w:rPr>
              <w:b/>
              <w:highlight w:val="yellow"/>
            </w:rPr>
            <w:delText>WS</w:delText>
          </w:r>
        </w:del>
      </w:ins>
      <w:del w:id="827" w:author="Nirav Trivedi" w:date="2015-11-17T18:05:00Z">
        <w:r w:rsidR="00B21670" w:rsidRPr="00F12B22" w:rsidDel="00F55213">
          <w:rPr>
            <w:b/>
            <w:highlight w:val="yellow"/>
            <w:rPrChange w:id="828" w:author="Kamal Kant Paliwal" w:date="2015-10-26T12:09:00Z">
              <w:rPr>
                <w:b/>
              </w:rPr>
            </w:rPrChange>
          </w:rPr>
          <w:delText>wsNotifier</w:delText>
        </w:r>
        <w:r w:rsidR="006D24C5" w:rsidDel="00F55213">
          <w:delText xml:space="preserve"> </w:delText>
        </w:r>
      </w:del>
      <w:ins w:id="829" w:author="Kamal Kant Paliwal" w:date="2015-10-26T12:12:00Z">
        <w:del w:id="830" w:author="Nirav Trivedi" w:date="2015-11-17T18:05:00Z">
          <w:r w:rsidDel="00F55213">
            <w:delText>app</w:delText>
          </w:r>
        </w:del>
      </w:ins>
      <w:del w:id="831" w:author="Nirav Trivedi" w:date="2015-11-17T18:05:00Z">
        <w:r w:rsidR="006D24C5" w:rsidDel="00F55213">
          <w:delText>instance</w:delText>
        </w:r>
        <w:r w:rsidR="008B4DC3" w:rsidDel="00F55213">
          <w:delText>.</w:delText>
        </w:r>
        <w:r w:rsidR="006D24C5" w:rsidDel="00F55213">
          <w:delText xml:space="preserve"> </w:delText>
        </w:r>
      </w:del>
    </w:p>
    <w:p w14:paraId="545E16FD" w14:textId="05807F2A" w:rsidR="006D24C5" w:rsidDel="00F55213" w:rsidRDefault="006D24C5" w:rsidP="00323B56">
      <w:pPr>
        <w:pStyle w:val="ListParagraph"/>
        <w:numPr>
          <w:ilvl w:val="0"/>
          <w:numId w:val="12"/>
        </w:numPr>
        <w:rPr>
          <w:del w:id="832" w:author="Nirav Trivedi" w:date="2015-11-17T18:05:00Z"/>
        </w:rPr>
      </w:pPr>
      <w:del w:id="833" w:author="Nirav Trivedi" w:date="2015-11-17T18:05:00Z">
        <w:r w:rsidDel="00F55213">
          <w:delText xml:space="preserve">Click on the </w:delText>
        </w:r>
        <w:r w:rsidRPr="00F12B22" w:rsidDel="00F55213">
          <w:rPr>
            <w:b/>
            <w:rPrChange w:id="834" w:author="Kamal Kant Paliwal" w:date="2015-10-26T12:13:00Z">
              <w:rPr/>
            </w:rPrChange>
          </w:rPr>
          <w:delText>s</w:delText>
        </w:r>
      </w:del>
      <w:ins w:id="835" w:author="Kamal Kant Paliwal" w:date="2015-10-26T12:13:00Z">
        <w:del w:id="836" w:author="Nirav Trivedi" w:date="2015-11-17T18:05:00Z">
          <w:r w:rsidR="00F12B22" w:rsidRPr="00F12B22" w:rsidDel="00F55213">
            <w:rPr>
              <w:b/>
              <w:rPrChange w:id="837" w:author="Kamal Kant Paliwal" w:date="2015-10-26T12:13:00Z">
                <w:rPr/>
              </w:rPrChange>
            </w:rPr>
            <w:delText>S</w:delText>
          </w:r>
        </w:del>
      </w:ins>
      <w:del w:id="838" w:author="Nirav Trivedi" w:date="2015-11-17T18:05:00Z">
        <w:r w:rsidRPr="00F12B22" w:rsidDel="00F55213">
          <w:rPr>
            <w:b/>
            <w:rPrChange w:id="839" w:author="Kamal Kant Paliwal" w:date="2015-10-26T12:13:00Z">
              <w:rPr/>
            </w:rPrChange>
          </w:rPr>
          <w:delText>ecurity group</w:delText>
        </w:r>
      </w:del>
      <w:ins w:id="840" w:author="Kamal Kant Paliwal" w:date="2015-10-26T12:13:00Z">
        <w:del w:id="841" w:author="Nirav Trivedi" w:date="2015-11-17T18:05:00Z">
          <w:r w:rsidR="00F12B22" w:rsidRPr="00F12B22" w:rsidDel="00F55213">
            <w:rPr>
              <w:b/>
              <w:rPrChange w:id="842" w:author="Kamal Kant Paliwal" w:date="2015-10-26T12:13:00Z">
                <w:rPr/>
              </w:rPrChange>
            </w:rPr>
            <w:delText>s</w:delText>
          </w:r>
        </w:del>
      </w:ins>
      <w:del w:id="843" w:author="Nirav Trivedi" w:date="2015-11-17T18:05:00Z">
        <w:r w:rsidDel="00F55213">
          <w:delText xml:space="preserve"> link</w:delText>
        </w:r>
      </w:del>
      <w:ins w:id="844" w:author="Kamal Kant Paliwal" w:date="2015-10-26T12:13:00Z">
        <w:del w:id="845" w:author="Nirav Trivedi" w:date="2015-11-17T18:05:00Z">
          <w:r w:rsidR="00F12B22" w:rsidDel="00F55213">
            <w:delText xml:space="preserve"> as shown in the image below:</w:delText>
          </w:r>
        </w:del>
      </w:ins>
      <w:del w:id="846" w:author="Nirav Trivedi" w:date="2015-11-17T18:05:00Z">
        <w:r w:rsidDel="00F55213">
          <w:delText xml:space="preserve"> left side of view rules.</w:delText>
        </w:r>
        <w:r w:rsidDel="00F55213">
          <w:br/>
        </w:r>
        <w:r w:rsidRPr="008B4DC3" w:rsidDel="00F55213">
          <w:rPr>
            <w:noProof/>
            <w:lang w:val="en-US"/>
          </w:rPr>
          <w:drawing>
            <wp:inline distT="0" distB="0" distL="0" distR="0" wp14:anchorId="70356404" wp14:editId="4B4ACEC9">
              <wp:extent cx="5210175" cy="1472959"/>
              <wp:effectExtent l="19050" t="19050" r="9525" b="13335"/>
              <wp:docPr id="1" name="Picture 1" descr="C:\Users\nirav.trivedi\Desktop\EC2 Management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EC2 Management Conso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3537" cy="1479564"/>
                      </a:xfrm>
                      <a:prstGeom prst="rect">
                        <a:avLst/>
                      </a:prstGeom>
                      <a:noFill/>
                      <a:ln>
                        <a:solidFill>
                          <a:schemeClr val="bg1">
                            <a:lumMod val="65000"/>
                          </a:schemeClr>
                        </a:solidFill>
                      </a:ln>
                    </pic:spPr>
                  </pic:pic>
                </a:graphicData>
              </a:graphic>
            </wp:inline>
          </w:drawing>
        </w:r>
      </w:del>
    </w:p>
    <w:p w14:paraId="38A4CE6A" w14:textId="3581E662" w:rsidR="00F12B22" w:rsidDel="00F55213" w:rsidRDefault="00F12B22" w:rsidP="00F12B22">
      <w:pPr>
        <w:pStyle w:val="ListParagraph"/>
        <w:numPr>
          <w:ilvl w:val="0"/>
          <w:numId w:val="12"/>
        </w:numPr>
        <w:rPr>
          <w:ins w:id="847" w:author="Kamal Kant Paliwal" w:date="2015-10-26T12:16:00Z"/>
          <w:del w:id="848" w:author="Nirav Trivedi" w:date="2015-11-17T18:05:00Z"/>
        </w:rPr>
      </w:pPr>
      <w:ins w:id="849" w:author="Kamal Kant Paliwal" w:date="2015-10-26T12:15:00Z">
        <w:del w:id="850" w:author="Nirav Trivedi" w:date="2015-11-17T18:05:00Z">
          <w:r w:rsidDel="00F55213">
            <w:delText>S</w:delText>
          </w:r>
        </w:del>
      </w:ins>
      <w:ins w:id="851" w:author="Kamal Kant Paliwal" w:date="2015-10-26T12:14:00Z">
        <w:del w:id="852" w:author="Nirav Trivedi" w:date="2015-11-17T18:05:00Z">
          <w:r w:rsidDel="00F55213">
            <w:delText xml:space="preserve">elect </w:delText>
          </w:r>
        </w:del>
      </w:ins>
      <w:ins w:id="853" w:author="Kamal Kant Paliwal" w:date="2015-10-26T12:15:00Z">
        <w:del w:id="854" w:author="Nirav Trivedi" w:date="2015-11-17T18:05:00Z">
          <w:r w:rsidRPr="00F12B22" w:rsidDel="00F55213">
            <w:rPr>
              <w:b/>
              <w:rPrChange w:id="855" w:author="Kamal Kant Paliwal" w:date="2015-10-26T12:16:00Z">
                <w:rPr/>
              </w:rPrChange>
            </w:rPr>
            <w:delText>I</w:delText>
          </w:r>
        </w:del>
      </w:ins>
      <w:ins w:id="856" w:author="Kamal Kant Paliwal" w:date="2015-10-26T12:14:00Z">
        <w:del w:id="857" w:author="Nirav Trivedi" w:date="2015-11-17T18:05:00Z">
          <w:r w:rsidRPr="00F12B22" w:rsidDel="00F55213">
            <w:rPr>
              <w:b/>
            </w:rPr>
            <w:delText>nbound</w:delText>
          </w:r>
          <w:r w:rsidDel="00F55213">
            <w:delText xml:space="preserve"> and </w:delText>
          </w:r>
        </w:del>
      </w:ins>
      <w:ins w:id="858" w:author="Kamal Kant Paliwal" w:date="2015-10-26T12:15:00Z">
        <w:del w:id="859" w:author="Nirav Trivedi" w:date="2015-11-17T18:05:00Z">
          <w:r w:rsidDel="00F55213">
            <w:delText>click o</w:delText>
          </w:r>
        </w:del>
      </w:ins>
      <w:ins w:id="860" w:author="Kamal Kant Paliwal" w:date="2015-10-26T12:14:00Z">
        <w:del w:id="861" w:author="Nirav Trivedi" w:date="2015-11-17T18:05:00Z">
          <w:r w:rsidDel="00F55213">
            <w:delText xml:space="preserve">n </w:delText>
          </w:r>
          <w:r w:rsidRPr="00F12B22" w:rsidDel="00F55213">
            <w:rPr>
              <w:b/>
            </w:rPr>
            <w:delText>Edit</w:delText>
          </w:r>
        </w:del>
      </w:ins>
      <w:ins w:id="862" w:author="Kamal Kant Paliwal" w:date="2015-10-26T12:15:00Z">
        <w:del w:id="863" w:author="Nirav Trivedi" w:date="2015-11-17T18:05:00Z">
          <w:r w:rsidRPr="00F12B22" w:rsidDel="00F55213">
            <w:rPr>
              <w:rPrChange w:id="864" w:author="Kamal Kant Paliwal" w:date="2015-10-26T12:16:00Z">
                <w:rPr>
                  <w:b/>
                </w:rPr>
              </w:rPrChange>
            </w:rPr>
            <w:delText xml:space="preserve"> as shown in the image below</w:delText>
          </w:r>
        </w:del>
      </w:ins>
      <w:ins w:id="865" w:author="Kamal Kant Paliwal" w:date="2015-10-26T12:14:00Z">
        <w:del w:id="866" w:author="Nirav Trivedi" w:date="2015-11-17T18:05:00Z">
          <w:r w:rsidDel="00F55213">
            <w:delText xml:space="preserve">. </w:delText>
          </w:r>
        </w:del>
      </w:ins>
    </w:p>
    <w:p w14:paraId="258F7E91" w14:textId="74B1EA3C" w:rsidR="00F12B22" w:rsidDel="00F55213" w:rsidRDefault="006D24C5">
      <w:pPr>
        <w:ind w:left="720"/>
        <w:rPr>
          <w:ins w:id="867" w:author="Kamal Kant Paliwal" w:date="2015-10-26T12:17:00Z"/>
          <w:del w:id="868" w:author="Nirav Trivedi" w:date="2015-11-17T18:05:00Z"/>
        </w:rPr>
        <w:pPrChange w:id="869" w:author="Kamal Kant Paliwal" w:date="2015-10-26T12:17:00Z">
          <w:pPr>
            <w:pStyle w:val="ListParagraph"/>
            <w:numPr>
              <w:numId w:val="12"/>
            </w:numPr>
            <w:ind w:hanging="360"/>
          </w:pPr>
        </w:pPrChange>
      </w:pPr>
      <w:del w:id="870" w:author="Nirav Trivedi" w:date="2015-11-17T18:05:00Z">
        <w:r w:rsidDel="00F55213">
          <w:delText>You will find screen like below, select inbound and outbound.</w:delText>
        </w:r>
        <w:r w:rsidR="00850814" w:rsidDel="00F55213">
          <w:br/>
        </w:r>
        <w:r w:rsidR="00850814" w:rsidRPr="00850814" w:rsidDel="00F55213">
          <w:rPr>
            <w:noProof/>
            <w:lang w:val="en-US"/>
          </w:rPr>
          <w:drawing>
            <wp:inline distT="0" distB="0" distL="0" distR="0" wp14:anchorId="0FEBCD10" wp14:editId="6426A2B2">
              <wp:extent cx="5110953" cy="2371725"/>
              <wp:effectExtent l="0" t="0" r="0" b="0"/>
              <wp:docPr id="2" name="Picture 2" descr="C:\Users\nirav.trivedi\Desktop\EC2 Management 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EC2 Management Console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2172" cy="2376931"/>
                      </a:xfrm>
                      <a:prstGeom prst="rect">
                        <a:avLst/>
                      </a:prstGeom>
                      <a:noFill/>
                      <a:ln>
                        <a:noFill/>
                      </a:ln>
                    </pic:spPr>
                  </pic:pic>
                </a:graphicData>
              </a:graphic>
            </wp:inline>
          </w:drawing>
        </w:r>
        <w:r w:rsidR="00850814" w:rsidDel="00F55213">
          <w:br/>
        </w:r>
      </w:del>
    </w:p>
    <w:p w14:paraId="0CF75426" w14:textId="0260E89D" w:rsidR="00850814" w:rsidRPr="00BC7458" w:rsidDel="00F55213" w:rsidRDefault="00BC7458">
      <w:pPr>
        <w:ind w:left="720"/>
        <w:rPr>
          <w:del w:id="871" w:author="Nirav Trivedi" w:date="2015-11-17T18:05:00Z"/>
          <w:b/>
          <w:rPrChange w:id="872" w:author="Kamal Kant Paliwal" w:date="2015-10-26T12:18:00Z">
            <w:rPr>
              <w:del w:id="873" w:author="Nirav Trivedi" w:date="2015-11-17T18:05:00Z"/>
            </w:rPr>
          </w:rPrChange>
        </w:rPr>
        <w:pPrChange w:id="874" w:author="Kamal Kant Paliwal" w:date="2015-10-26T12:17:00Z">
          <w:pPr>
            <w:pStyle w:val="ListParagraph"/>
            <w:numPr>
              <w:numId w:val="12"/>
            </w:numPr>
            <w:ind w:hanging="360"/>
          </w:pPr>
        </w:pPrChange>
      </w:pPr>
      <w:ins w:id="875" w:author="Kamal Kant Paliwal" w:date="2015-10-26T12:17:00Z">
        <w:del w:id="876" w:author="Nirav Trivedi" w:date="2015-11-17T18:05:00Z">
          <w:r w:rsidDel="00F55213">
            <w:delText>In the popup</w:delText>
          </w:r>
        </w:del>
      </w:ins>
      <w:ins w:id="877" w:author="Kamal Kant Paliwal" w:date="2015-10-26T12:18:00Z">
        <w:del w:id="878" w:author="Nirav Trivedi" w:date="2015-11-17T18:05:00Z">
          <w:r w:rsidDel="00F55213">
            <w:delText xml:space="preserve">, click on </w:delText>
          </w:r>
          <w:r w:rsidRPr="00BC7458" w:rsidDel="00F55213">
            <w:rPr>
              <w:b/>
              <w:rPrChange w:id="879" w:author="Kamal Kant Paliwal" w:date="2015-10-26T12:18:00Z">
                <w:rPr/>
              </w:rPrChange>
            </w:rPr>
            <w:delText>A</w:delText>
          </w:r>
        </w:del>
      </w:ins>
      <w:del w:id="880" w:author="Nirav Trivedi" w:date="2015-11-17T18:05:00Z">
        <w:r w:rsidR="00850814" w:rsidRPr="00BC7458" w:rsidDel="00F55213">
          <w:rPr>
            <w:b/>
            <w:rPrChange w:id="881" w:author="Kamal Kant Paliwal" w:date="2015-10-26T12:18:00Z">
              <w:rPr/>
            </w:rPrChange>
          </w:rPr>
          <w:delText xml:space="preserve">-  First select on </w:delText>
        </w:r>
        <w:r w:rsidR="00850814" w:rsidRPr="00BC7458" w:rsidDel="00F55213">
          <w:rPr>
            <w:b/>
          </w:rPr>
          <w:delText>Inbound</w:delText>
        </w:r>
        <w:r w:rsidR="00850814" w:rsidRPr="00BC7458" w:rsidDel="00F55213">
          <w:rPr>
            <w:b/>
            <w:rPrChange w:id="882" w:author="Kamal Kant Paliwal" w:date="2015-10-26T12:18:00Z">
              <w:rPr/>
            </w:rPrChange>
          </w:rPr>
          <w:delText xml:space="preserve"> and second select on </w:delText>
        </w:r>
        <w:r w:rsidR="00850814" w:rsidRPr="00BC7458" w:rsidDel="00F55213">
          <w:rPr>
            <w:b/>
          </w:rPr>
          <w:delText>Edit</w:delText>
        </w:r>
        <w:r w:rsidR="00850814" w:rsidRPr="00BC7458" w:rsidDel="00F55213">
          <w:rPr>
            <w:b/>
            <w:rPrChange w:id="883" w:author="Kamal Kant Paliwal" w:date="2015-10-26T12:18:00Z">
              <w:rPr/>
            </w:rPrChange>
          </w:rPr>
          <w:delText xml:space="preserve"> tag. AWS show you popup like below.</w:delText>
        </w:r>
      </w:del>
    </w:p>
    <w:p w14:paraId="0763F69F" w14:textId="6A7295E3" w:rsidR="00F12B22" w:rsidDel="00F55213" w:rsidRDefault="00B33C5B" w:rsidP="00F12B22">
      <w:pPr>
        <w:pStyle w:val="ListParagraph"/>
        <w:numPr>
          <w:ilvl w:val="0"/>
          <w:numId w:val="12"/>
        </w:numPr>
        <w:rPr>
          <w:ins w:id="884" w:author="Kamal Kant Paliwal" w:date="2015-10-26T12:19:00Z"/>
          <w:del w:id="885" w:author="Nirav Trivedi" w:date="2015-11-17T18:05:00Z"/>
        </w:rPr>
      </w:pPr>
      <w:del w:id="886" w:author="Nirav Trivedi" w:date="2015-11-17T18:05:00Z">
        <w:r w:rsidRPr="00BC7458" w:rsidDel="00F55213">
          <w:rPr>
            <w:b/>
            <w:rPrChange w:id="887" w:author="Kamal Kant Paliwal" w:date="2015-10-26T12:18:00Z">
              <w:rPr/>
            </w:rPrChange>
          </w:rPr>
          <w:delText xml:space="preserve">Add </w:delText>
        </w:r>
      </w:del>
      <w:ins w:id="888" w:author="Kamal Kant Paliwal" w:date="2015-10-26T12:18:00Z">
        <w:del w:id="889" w:author="Nirav Trivedi" w:date="2015-11-17T18:05:00Z">
          <w:r w:rsidR="00BC7458" w:rsidRPr="00BC7458" w:rsidDel="00F55213">
            <w:rPr>
              <w:b/>
              <w:rPrChange w:id="890" w:author="Kamal Kant Paliwal" w:date="2015-10-26T12:18:00Z">
                <w:rPr/>
              </w:rPrChange>
            </w:rPr>
            <w:delText>Rule</w:delText>
          </w:r>
          <w:r w:rsidR="00BC7458" w:rsidDel="00F55213">
            <w:delText xml:space="preserve"> </w:delText>
          </w:r>
        </w:del>
      </w:ins>
      <w:del w:id="891" w:author="Nirav Trivedi" w:date="2015-11-17T18:05:00Z">
        <w:r w:rsidDel="00F55213">
          <w:delText xml:space="preserve">the rule </w:delText>
        </w:r>
      </w:del>
      <w:ins w:id="892" w:author="Kamal Kant Paliwal" w:date="2015-10-26T12:18:00Z">
        <w:del w:id="893" w:author="Nirav Trivedi" w:date="2015-11-17T18:05:00Z">
          <w:r w:rsidR="00BC7458" w:rsidDel="00F55213">
            <w:delText xml:space="preserve">to define rule </w:delText>
          </w:r>
        </w:del>
      </w:ins>
      <w:del w:id="894" w:author="Nirav Trivedi" w:date="2015-11-17T18:05:00Z">
        <w:r w:rsidDel="00F55213">
          <w:delText>to access on internet.</w:delText>
        </w:r>
      </w:del>
    </w:p>
    <w:p w14:paraId="20F8E9CF" w14:textId="0DB01945" w:rsidR="00BC7458" w:rsidDel="00F55213" w:rsidRDefault="00BC7458" w:rsidP="00BC7458">
      <w:pPr>
        <w:pStyle w:val="ListParagraph"/>
        <w:numPr>
          <w:ilvl w:val="0"/>
          <w:numId w:val="12"/>
        </w:numPr>
        <w:rPr>
          <w:ins w:id="895" w:author="Kamal Kant Paliwal" w:date="2015-10-26T12:19:00Z"/>
          <w:del w:id="896" w:author="Nirav Trivedi" w:date="2015-11-17T18:05:00Z"/>
        </w:rPr>
      </w:pPr>
      <w:ins w:id="897" w:author="Kamal Kant Paliwal" w:date="2015-10-26T12:19:00Z">
        <w:del w:id="898" w:author="Nirav Trivedi" w:date="2015-11-17T18:05:00Z">
          <w:r w:rsidDel="00F55213">
            <w:delText xml:space="preserve">Select the </w:delText>
          </w:r>
          <w:r w:rsidRPr="00F12B22" w:rsidDel="00F55213">
            <w:rPr>
              <w:b/>
            </w:rPr>
            <w:delText>Custom TCP Rule</w:delText>
          </w:r>
        </w:del>
      </w:ins>
      <w:ins w:id="899" w:author="Kamal Kant Paliwal" w:date="2015-10-26T12:20:00Z">
        <w:del w:id="900" w:author="Nirav Trivedi" w:date="2015-11-17T18:05:00Z">
          <w:r w:rsidDel="00F55213">
            <w:rPr>
              <w:b/>
            </w:rPr>
            <w:delText>,</w:delText>
          </w:r>
        </w:del>
      </w:ins>
      <w:ins w:id="901" w:author="Kamal Kant Paliwal" w:date="2015-10-26T12:19:00Z">
        <w:del w:id="902" w:author="Nirav Trivedi" w:date="2015-11-17T18:05:00Z">
          <w:r w:rsidRPr="00BC7458" w:rsidDel="00F55213">
            <w:rPr>
              <w:rPrChange w:id="903" w:author="Kamal Kant Paliwal" w:date="2015-10-26T12:20:00Z">
                <w:rPr>
                  <w:b/>
                </w:rPr>
              </w:rPrChange>
            </w:rPr>
            <w:delText xml:space="preserve"> and </w:delText>
          </w:r>
          <w:r w:rsidDel="00F55213">
            <w:delText xml:space="preserve">set the port number as </w:delText>
          </w:r>
          <w:r w:rsidRPr="00F12B22" w:rsidDel="00F55213">
            <w:rPr>
              <w:b/>
            </w:rPr>
            <w:delText>9033</w:delText>
          </w:r>
          <w:r w:rsidDel="00F55213">
            <w:delText xml:space="preserve"> </w:delText>
          </w:r>
        </w:del>
      </w:ins>
      <w:ins w:id="904" w:author="Kamal Kant Paliwal" w:date="2015-10-26T12:20:00Z">
        <w:del w:id="905" w:author="Nirav Trivedi" w:date="2015-11-17T18:05:00Z">
          <w:r w:rsidDel="00F55213">
            <w:delText xml:space="preserve">and set source as </w:delText>
          </w:r>
          <w:r w:rsidRPr="00F12B22" w:rsidDel="00F55213">
            <w:rPr>
              <w:b/>
            </w:rPr>
            <w:delText>0.0.0.0/0</w:delText>
          </w:r>
          <w:r w:rsidDel="00F55213">
            <w:delText xml:space="preserve"> or specific IP to access </w:delText>
          </w:r>
        </w:del>
      </w:ins>
      <w:ins w:id="906" w:author="Kamal Kant Paliwal" w:date="2015-10-26T12:19:00Z">
        <w:del w:id="907" w:author="Nirav Trivedi" w:date="2015-11-17T18:05:00Z">
          <w:r w:rsidDel="00F55213">
            <w:delText>internet as shown in the below image</w:delText>
          </w:r>
        </w:del>
      </w:ins>
      <w:ins w:id="908" w:author="Kamal Kant Paliwal" w:date="2015-10-26T12:20:00Z">
        <w:del w:id="909" w:author="Nirav Trivedi" w:date="2015-11-17T18:05:00Z">
          <w:r w:rsidDel="00F55213">
            <w:delText>:</w:delText>
          </w:r>
        </w:del>
      </w:ins>
    </w:p>
    <w:p w14:paraId="082E7EF2" w14:textId="435A7810" w:rsidR="00F12B22" w:rsidDel="00F55213" w:rsidRDefault="008629DF">
      <w:pPr>
        <w:ind w:left="720"/>
        <w:rPr>
          <w:ins w:id="910" w:author="Kamal Kant Paliwal" w:date="2015-10-26T12:17:00Z"/>
          <w:del w:id="911" w:author="Nirav Trivedi" w:date="2015-11-17T18:05:00Z"/>
        </w:rPr>
        <w:pPrChange w:id="912" w:author="Kamal Kant Paliwal" w:date="2015-10-26T12:17:00Z">
          <w:pPr>
            <w:pStyle w:val="ListParagraph"/>
            <w:numPr>
              <w:numId w:val="12"/>
            </w:numPr>
            <w:ind w:hanging="360"/>
          </w:pPr>
        </w:pPrChange>
      </w:pPr>
      <w:del w:id="913" w:author="Nirav Trivedi" w:date="2015-11-17T18:05:00Z">
        <w:r w:rsidDel="00F55213">
          <w:br/>
        </w:r>
        <w:r w:rsidRPr="008629DF" w:rsidDel="00F55213">
          <w:rPr>
            <w:noProof/>
            <w:lang w:val="en-US"/>
          </w:rPr>
          <w:drawing>
            <wp:inline distT="0" distB="0" distL="0" distR="0" wp14:anchorId="393C763C" wp14:editId="5F90A107">
              <wp:extent cx="5315258" cy="1638300"/>
              <wp:effectExtent l="0" t="0" r="0" b="0"/>
              <wp:docPr id="3" name="Picture 3" descr="C:\Users\nirav.trivedi\Desktop\EC2 Management Conso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v.trivedi\Desktop\EC2 Management Consol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7345" cy="1651272"/>
                      </a:xfrm>
                      <a:prstGeom prst="rect">
                        <a:avLst/>
                      </a:prstGeom>
                      <a:noFill/>
                      <a:ln>
                        <a:noFill/>
                      </a:ln>
                    </pic:spPr>
                  </pic:pic>
                </a:graphicData>
              </a:graphic>
            </wp:inline>
          </w:drawing>
        </w:r>
        <w:r w:rsidDel="00F55213">
          <w:br/>
        </w:r>
      </w:del>
    </w:p>
    <w:p w14:paraId="7AC8CE18" w14:textId="356D47C8" w:rsidR="00AB7DC8" w:rsidDel="00F55213" w:rsidRDefault="008629DF" w:rsidP="00BC7458">
      <w:pPr>
        <w:pStyle w:val="ListParagraph"/>
        <w:numPr>
          <w:ilvl w:val="0"/>
          <w:numId w:val="12"/>
        </w:numPr>
        <w:rPr>
          <w:del w:id="914" w:author="Nirav Trivedi" w:date="2015-11-17T18:05:00Z"/>
        </w:rPr>
      </w:pPr>
      <w:del w:id="915" w:author="Nirav Trivedi" w:date="2015-11-17T18:05:00Z">
        <w:r w:rsidDel="00F55213">
          <w:delText xml:space="preserve">Click on add rule. Select the </w:delText>
        </w:r>
        <w:r w:rsidRPr="00F12B22" w:rsidDel="00F55213">
          <w:rPr>
            <w:b/>
          </w:rPr>
          <w:delText xml:space="preserve">Custom TCP Rule </w:delText>
        </w:r>
        <w:r w:rsidDel="00F55213">
          <w:delText xml:space="preserve">as shown on example screenshot, Next set the port number </w:delText>
        </w:r>
        <w:r w:rsidRPr="00F12B22" w:rsidDel="00F55213">
          <w:rPr>
            <w:b/>
          </w:rPr>
          <w:delText>9033</w:delText>
        </w:r>
        <w:r w:rsidDel="00F55213">
          <w:delText xml:space="preserve"> to access on internet, last is set source give </w:delText>
        </w:r>
        <w:r w:rsidRPr="00F12B22" w:rsidDel="00F55213">
          <w:rPr>
            <w:b/>
          </w:rPr>
          <w:delText>0.0.0.0/0</w:delText>
        </w:r>
        <w:r w:rsidDel="00F55213">
          <w:delText xml:space="preserve"> or specifica IP from where you want access.</w:delText>
        </w:r>
      </w:del>
    </w:p>
    <w:p w14:paraId="04977A2A" w14:textId="7045F767" w:rsidR="00AB7DC8" w:rsidDel="00F55213" w:rsidRDefault="00AB7DC8" w:rsidP="00323B56">
      <w:pPr>
        <w:pStyle w:val="ListParagraph"/>
        <w:numPr>
          <w:ilvl w:val="0"/>
          <w:numId w:val="12"/>
        </w:numPr>
        <w:rPr>
          <w:del w:id="916" w:author="Nirav Trivedi" w:date="2015-11-17T18:05:00Z"/>
        </w:rPr>
      </w:pPr>
      <w:del w:id="917" w:author="Nirav Trivedi" w:date="2015-11-17T18:05:00Z">
        <w:r w:rsidDel="00F55213">
          <w:delText xml:space="preserve">Last steps in Click on </w:delText>
        </w:r>
        <w:r w:rsidRPr="00BC7458" w:rsidDel="00F55213">
          <w:rPr>
            <w:b/>
            <w:rPrChange w:id="918" w:author="Kamal Kant Paliwal" w:date="2015-10-26T12:21:00Z">
              <w:rPr/>
            </w:rPrChange>
          </w:rPr>
          <w:delText>Save</w:delText>
        </w:r>
        <w:r w:rsidDel="00F55213">
          <w:delText>.</w:delText>
        </w:r>
      </w:del>
    </w:p>
    <w:p w14:paraId="42365215" w14:textId="22EF45DE" w:rsidR="001A3634" w:rsidDel="00F55213" w:rsidRDefault="006F600B" w:rsidP="001A3634">
      <w:pPr>
        <w:pStyle w:val="Heading1"/>
        <w:rPr>
          <w:del w:id="919" w:author="Nirav Trivedi" w:date="2015-11-17T18:05:00Z"/>
          <w:rFonts w:eastAsia="Times New Roman"/>
        </w:rPr>
      </w:pPr>
      <w:del w:id="920" w:author="Nirav Trivedi" w:date="2015-11-17T18:05:00Z">
        <w:r w:rsidDel="00F55213">
          <w:delText>Step 2:</w:delText>
        </w:r>
        <w:r w:rsidR="001A3634" w:rsidDel="00F55213">
          <w:delText xml:space="preserve"> </w:delText>
        </w:r>
        <w:r w:rsidDel="00F55213">
          <w:delText>G</w:delText>
        </w:r>
        <w:r w:rsidR="001A3634" w:rsidDel="00F55213">
          <w:delText xml:space="preserve">et </w:delText>
        </w:r>
        <w:bookmarkStart w:id="921" w:name="_Toc432770623"/>
        <w:r w:rsidR="001A3634" w:rsidDel="00F55213">
          <w:rPr>
            <w:rFonts w:eastAsia="Times New Roman"/>
          </w:rPr>
          <w:delText>Nexmo API Keys</w:delText>
        </w:r>
        <w:bookmarkEnd w:id="921"/>
      </w:del>
    </w:p>
    <w:p w14:paraId="38F7CBA4" w14:textId="702F3E28" w:rsidR="001A3634" w:rsidDel="00F55213" w:rsidRDefault="001A3634" w:rsidP="001A3634">
      <w:pPr>
        <w:pStyle w:val="ListParagraph"/>
        <w:numPr>
          <w:ilvl w:val="0"/>
          <w:numId w:val="7"/>
        </w:numPr>
        <w:spacing w:line="252" w:lineRule="auto"/>
        <w:rPr>
          <w:del w:id="922" w:author="Nirav Trivedi" w:date="2015-11-17T18:05:00Z"/>
        </w:rPr>
      </w:pPr>
      <w:del w:id="923" w:author="Nirav Trivedi" w:date="2015-11-17T18:05:00Z">
        <w:r w:rsidRPr="00C84D1B" w:rsidDel="00F55213">
          <w:rPr>
            <w:highlight w:val="yellow"/>
            <w:rPrChange w:id="924" w:author="Kamal Kant Paliwal" w:date="2015-10-26T12:24:00Z">
              <w:rPr/>
            </w:rPrChange>
          </w:rPr>
          <w:delText xml:space="preserve">To get the Nexmo API and Secret login to nexmo site </w:delText>
        </w:r>
        <w:r w:rsidR="00425269" w:rsidRPr="00C84D1B" w:rsidDel="00F55213">
          <w:rPr>
            <w:highlight w:val="yellow"/>
            <w:rPrChange w:id="925" w:author="Kamal Kant Paliwal" w:date="2015-10-26T12:24:00Z">
              <w:rPr/>
            </w:rPrChange>
          </w:rPr>
          <w:fldChar w:fldCharType="begin"/>
        </w:r>
        <w:r w:rsidR="00425269" w:rsidRPr="00C84D1B" w:rsidDel="00F55213">
          <w:rPr>
            <w:highlight w:val="yellow"/>
            <w:rPrChange w:id="926" w:author="Kamal Kant Paliwal" w:date="2015-10-26T12:24:00Z">
              <w:rPr/>
            </w:rPrChange>
          </w:rPr>
          <w:delInstrText xml:space="preserve"> HYPERLINK "https://dashboard.nexmo.com/sign-in" </w:delInstrText>
        </w:r>
        <w:r w:rsidR="00425269" w:rsidRPr="00C84D1B" w:rsidDel="00F55213">
          <w:rPr>
            <w:highlight w:val="yellow"/>
            <w:rPrChange w:id="927" w:author="Kamal Kant Paliwal" w:date="2015-10-26T12:24:00Z">
              <w:rPr>
                <w:rStyle w:val="Hyperlink"/>
                <w:b/>
              </w:rPr>
            </w:rPrChange>
          </w:rPr>
          <w:fldChar w:fldCharType="separate"/>
        </w:r>
        <w:r w:rsidRPr="00C84D1B" w:rsidDel="00F55213">
          <w:rPr>
            <w:rStyle w:val="Hyperlink"/>
            <w:b/>
            <w:highlight w:val="yellow"/>
            <w:rPrChange w:id="928" w:author="Kamal Kant Paliwal" w:date="2015-10-26T12:24:00Z">
              <w:rPr>
                <w:rStyle w:val="Hyperlink"/>
                <w:b/>
              </w:rPr>
            </w:rPrChange>
          </w:rPr>
          <w:delText>https://dashboard.nexmo.com/sign-in</w:delText>
        </w:r>
        <w:r w:rsidR="00425269" w:rsidRPr="00C84D1B" w:rsidDel="00F55213">
          <w:rPr>
            <w:rStyle w:val="Hyperlink"/>
            <w:b/>
            <w:highlight w:val="yellow"/>
            <w:rPrChange w:id="929" w:author="Kamal Kant Paliwal" w:date="2015-10-26T12:24:00Z">
              <w:rPr>
                <w:rStyle w:val="Hyperlink"/>
                <w:b/>
              </w:rPr>
            </w:rPrChange>
          </w:rPr>
          <w:fldChar w:fldCharType="end"/>
        </w:r>
        <w:r w:rsidRPr="00C84D1B" w:rsidDel="00F55213">
          <w:rPr>
            <w:highlight w:val="yellow"/>
            <w:rPrChange w:id="930" w:author="Kamal Kant Paliwal" w:date="2015-10-26T12:24:00Z">
              <w:rPr/>
            </w:rPrChange>
          </w:rPr>
          <w:delText xml:space="preserve">. </w:delText>
        </w:r>
        <w:r w:rsidRPr="00C84D1B" w:rsidDel="00F55213">
          <w:rPr>
            <w:highlight w:val="yellow"/>
            <w:rPrChange w:id="931" w:author="Kamal Kant Paliwal" w:date="2015-10-26T12:24:00Z">
              <w:rPr/>
            </w:rPrChange>
          </w:rPr>
          <w:br/>
          <w:delText>On the top right corner, click on the “</w:delText>
        </w:r>
        <w:r w:rsidRPr="00C84D1B" w:rsidDel="00F55213">
          <w:rPr>
            <w:b/>
            <w:bCs/>
            <w:highlight w:val="yellow"/>
            <w:rPrChange w:id="932" w:author="Kamal Kant Paliwal" w:date="2015-10-26T12:24:00Z">
              <w:rPr>
                <w:b/>
                <w:bCs/>
              </w:rPr>
            </w:rPrChange>
          </w:rPr>
          <w:delText>Api Settings</w:delText>
        </w:r>
        <w:r w:rsidRPr="00C84D1B" w:rsidDel="00F55213">
          <w:rPr>
            <w:highlight w:val="yellow"/>
            <w:rPrChange w:id="933" w:author="Kamal Kant Paliwal" w:date="2015-10-26T12:24:00Z">
              <w:rPr/>
            </w:rPrChange>
          </w:rPr>
          <w:delText>”.  Key and Secret will display in the top bar as shown in the below image</w:delText>
        </w:r>
        <w:r w:rsidDel="00F55213">
          <w:delText>.</w:delText>
        </w:r>
        <w:r w:rsidDel="00F55213">
          <w:br/>
        </w:r>
        <w:r w:rsidDel="00F55213">
          <w:rPr>
            <w:noProof/>
            <w:lang w:val="en-US"/>
          </w:rPr>
          <w:drawing>
            <wp:inline distT="0" distB="0" distL="0" distR="0" wp14:anchorId="4A7E8373" wp14:editId="7285C0EB">
              <wp:extent cx="5731510" cy="2068658"/>
              <wp:effectExtent l="0" t="0" r="2540" b="8255"/>
              <wp:docPr id="6" name="Picture 6"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31510" cy="2068658"/>
                      </a:xfrm>
                      <a:prstGeom prst="rect">
                        <a:avLst/>
                      </a:prstGeom>
                      <a:noFill/>
                      <a:ln>
                        <a:noFill/>
                      </a:ln>
                    </pic:spPr>
                  </pic:pic>
                </a:graphicData>
              </a:graphic>
            </wp:inline>
          </w:drawing>
        </w:r>
        <w:r w:rsidDel="00F55213">
          <w:delText xml:space="preserve"> </w:delText>
        </w:r>
        <w:r w:rsidDel="00F55213">
          <w:br/>
        </w:r>
      </w:del>
    </w:p>
    <w:p w14:paraId="154C2E85" w14:textId="34027B2A" w:rsidR="00577A0B" w:rsidDel="00F55213" w:rsidRDefault="00577A0B" w:rsidP="00577A0B">
      <w:pPr>
        <w:pStyle w:val="Heading1"/>
        <w:rPr>
          <w:del w:id="934" w:author="Nirav Trivedi" w:date="2015-11-17T18:05:00Z"/>
        </w:rPr>
      </w:pPr>
      <w:del w:id="935" w:author="Nirav Trivedi" w:date="2015-11-17T18:05:00Z">
        <w:r w:rsidDel="00F55213">
          <w:delText>Step</w:delText>
        </w:r>
        <w:r w:rsidR="006F600B" w:rsidDel="00F55213">
          <w:delText xml:space="preserve"> 3:</w:delText>
        </w:r>
        <w:r w:rsidDel="00F55213">
          <w:delText xml:space="preserve"> </w:delText>
        </w:r>
      </w:del>
      <w:bookmarkStart w:id="936" w:name="_Toc434851395"/>
      <w:ins w:id="937" w:author="Kamal Kant Paliwal" w:date="2015-10-26T12:31:00Z">
        <w:del w:id="938" w:author="Nirav Trivedi" w:date="2015-11-17T18:05:00Z">
          <w:r w:rsidR="004652F8" w:rsidDel="00F55213">
            <w:delText>Steps to</w:delText>
          </w:r>
        </w:del>
      </w:ins>
      <w:del w:id="939" w:author="Nirav Trivedi" w:date="2015-11-17T18:05:00Z">
        <w:r w:rsidR="006F600B" w:rsidDel="00F55213">
          <w:delText xml:space="preserve">How to use </w:delText>
        </w:r>
      </w:del>
      <w:ins w:id="940" w:author="Kamal Kant Paliwal" w:date="2015-10-26T12:31:00Z">
        <w:del w:id="941" w:author="Nirav Trivedi" w:date="2015-11-17T18:05:00Z">
          <w:r w:rsidR="004652F8" w:rsidDel="00F55213">
            <w:delText xml:space="preserve">the </w:delText>
          </w:r>
        </w:del>
      </w:ins>
      <w:ins w:id="942" w:author="Kamal Kant Paliwal" w:date="2015-10-26T12:22:00Z">
        <w:del w:id="943" w:author="Nirav Trivedi" w:date="2015-11-17T18:05:00Z">
          <w:r w:rsidR="00B67BFD" w:rsidDel="00F55213">
            <w:delText>AWS</w:delText>
          </w:r>
          <w:r w:rsidR="006C3705" w:rsidDel="00F55213">
            <w:delText>Not</w:delText>
          </w:r>
        </w:del>
      </w:ins>
      <w:ins w:id="944" w:author="Kamal Kant Paliwal" w:date="2015-11-09T16:52:00Z">
        <w:del w:id="945" w:author="Nirav Trivedi" w:date="2015-11-17T18:05:00Z">
          <w:r w:rsidR="006C3705" w:rsidDel="00F55213">
            <w:delText>if</w:delText>
          </w:r>
        </w:del>
      </w:ins>
      <w:ins w:id="946" w:author="Kamal Kant Paliwal" w:date="2015-10-26T12:22:00Z">
        <w:del w:id="947" w:author="Nirav Trivedi" w:date="2015-11-17T18:05:00Z">
          <w:r w:rsidR="00B67BFD" w:rsidDel="00F55213">
            <w:delText>ier</w:delText>
          </w:r>
        </w:del>
      </w:ins>
      <w:del w:id="948" w:author="Nirav Trivedi" w:date="2015-11-17T18:05:00Z">
        <w:r w:rsidR="006F600B" w:rsidDel="00F55213">
          <w:delText>Nexmo APP.</w:delText>
        </w:r>
        <w:bookmarkEnd w:id="936"/>
      </w:del>
    </w:p>
    <w:p w14:paraId="26A152EC" w14:textId="37234F9F" w:rsidR="00B67BFD" w:rsidRPr="00C84D1B" w:rsidDel="00F55213" w:rsidRDefault="003235BB">
      <w:pPr>
        <w:pStyle w:val="ListParagraph"/>
        <w:numPr>
          <w:ilvl w:val="0"/>
          <w:numId w:val="17"/>
        </w:numPr>
        <w:rPr>
          <w:ins w:id="949" w:author="Kamal Kant Paliwal" w:date="2015-10-26T12:23:00Z"/>
          <w:del w:id="950" w:author="Nirav Trivedi" w:date="2015-11-17T18:05:00Z"/>
          <w:highlight w:val="yellow"/>
          <w:rPrChange w:id="951" w:author="Kamal Kant Paliwal" w:date="2015-10-26T12:25:00Z">
            <w:rPr>
              <w:ins w:id="952" w:author="Kamal Kant Paliwal" w:date="2015-10-26T12:23:00Z"/>
              <w:del w:id="953" w:author="Nirav Trivedi" w:date="2015-11-17T18:05:00Z"/>
            </w:rPr>
          </w:rPrChange>
        </w:rPr>
        <w:pPrChange w:id="954" w:author="Kamal Kant Paliwal" w:date="2015-10-26T12:23:00Z">
          <w:pPr>
            <w:pStyle w:val="ListParagraph"/>
            <w:numPr>
              <w:numId w:val="7"/>
            </w:numPr>
            <w:ind w:hanging="360"/>
          </w:pPr>
        </w:pPrChange>
      </w:pPr>
      <w:del w:id="955" w:author="Nirav Trivedi" w:date="2015-11-17T18:05:00Z">
        <w:r w:rsidRPr="00C84D1B" w:rsidDel="00F55213">
          <w:rPr>
            <w:highlight w:val="yellow"/>
            <w:rPrChange w:id="956" w:author="Kamal Kant Paliwal" w:date="2015-10-26T12:25:00Z">
              <w:rPr/>
            </w:rPrChange>
          </w:rPr>
          <w:delText>Go</w:delText>
        </w:r>
      </w:del>
      <w:ins w:id="957" w:author="Kamal Kant Paliwal" w:date="2015-10-26T12:24:00Z">
        <w:del w:id="958" w:author="Nirav Trivedi" w:date="2015-11-17T18:05:00Z">
          <w:r w:rsidR="00C84D1B" w:rsidRPr="00C84D1B" w:rsidDel="00F55213">
            <w:rPr>
              <w:highlight w:val="yellow"/>
              <w:rPrChange w:id="959" w:author="Kamal Kant Paliwal" w:date="2015-10-26T12:25:00Z">
                <w:rPr/>
              </w:rPrChange>
            </w:rPr>
            <w:delText xml:space="preserve"> </w:delText>
          </w:r>
        </w:del>
      </w:ins>
      <w:del w:id="960" w:author="Nirav Trivedi" w:date="2015-11-17T18:05:00Z">
        <w:r w:rsidRPr="00C84D1B" w:rsidDel="00F55213">
          <w:rPr>
            <w:highlight w:val="yellow"/>
            <w:rPrChange w:id="961" w:author="Kamal Kant Paliwal" w:date="2015-10-26T12:25:00Z">
              <w:rPr/>
            </w:rPrChange>
          </w:rPr>
          <w:delText xml:space="preserve">to the browser and type </w:delText>
        </w:r>
      </w:del>
      <w:ins w:id="962" w:author="Kamal Kant Paliwal" w:date="2015-10-26T12:23:00Z">
        <w:del w:id="963" w:author="Nirav Trivedi" w:date="2015-11-17T18:05:00Z">
          <w:r w:rsidR="00B67BFD" w:rsidRPr="00C84D1B" w:rsidDel="00F55213">
            <w:rPr>
              <w:b/>
              <w:highlight w:val="yellow"/>
              <w:rPrChange w:id="964" w:author="Kamal Kant Paliwal" w:date="2015-10-26T12:25:00Z">
                <w:rPr/>
              </w:rPrChange>
            </w:rPr>
            <w:delText>&lt;</w:delText>
          </w:r>
        </w:del>
      </w:ins>
      <w:ins w:id="965" w:author="Kamal Kant Paliwal" w:date="2015-10-26T12:22:00Z">
        <w:del w:id="966" w:author="Nirav Trivedi" w:date="2015-11-17T18:05:00Z">
          <w:r w:rsidR="00B67BFD" w:rsidRPr="00C84D1B" w:rsidDel="00F55213">
            <w:rPr>
              <w:b/>
              <w:highlight w:val="yellow"/>
              <w:rPrChange w:id="967" w:author="Kamal Kant Paliwal" w:date="2015-10-26T12:25:00Z">
                <w:rPr/>
              </w:rPrChange>
            </w:rPr>
            <w:delText>&lt;</w:delText>
          </w:r>
          <w:r w:rsidR="00B67BFD" w:rsidRPr="00C84D1B" w:rsidDel="00F55213">
            <w:rPr>
              <w:b/>
              <w:highlight w:val="yellow"/>
              <w:rPrChange w:id="968" w:author="Kamal Kant Paliwal" w:date="2015-10-26T12:25:00Z">
                <w:rPr>
                  <w:b/>
                </w:rPr>
              </w:rPrChange>
            </w:rPr>
            <w:delText>AWS Instance IP</w:delText>
          </w:r>
        </w:del>
      </w:ins>
      <w:del w:id="969" w:author="Nirav Trivedi" w:date="2015-11-17T18:05:00Z">
        <w:r w:rsidRPr="00C84D1B" w:rsidDel="00F55213">
          <w:rPr>
            <w:b/>
            <w:highlight w:val="yellow"/>
            <w:rPrChange w:id="970" w:author="Kamal Kant Paliwal" w:date="2015-10-26T12:25:00Z">
              <w:rPr>
                <w:b/>
              </w:rPr>
            </w:rPrChange>
          </w:rPr>
          <w:delText>aws_public_ip:9033</w:delText>
        </w:r>
      </w:del>
      <w:ins w:id="971" w:author="Kamal Kant Paliwal" w:date="2015-10-26T12:22:00Z">
        <w:del w:id="972" w:author="Nirav Trivedi" w:date="2015-11-17T18:05:00Z">
          <w:r w:rsidR="00B67BFD" w:rsidRPr="00C84D1B" w:rsidDel="00F55213">
            <w:rPr>
              <w:b/>
              <w:highlight w:val="yellow"/>
              <w:rPrChange w:id="973" w:author="Kamal Kant Paliwal" w:date="2015-10-26T12:25:00Z">
                <w:rPr>
                  <w:b/>
                </w:rPr>
              </w:rPrChange>
            </w:rPr>
            <w:delText>&gt;&gt;</w:delText>
          </w:r>
        </w:del>
      </w:ins>
      <w:del w:id="974" w:author="Nirav Trivedi" w:date="2015-11-17T18:05:00Z">
        <w:r w:rsidRPr="00C84D1B" w:rsidDel="00F55213">
          <w:rPr>
            <w:highlight w:val="yellow"/>
            <w:rPrChange w:id="975" w:author="Kamal Kant Paliwal" w:date="2015-10-26T12:25:00Z">
              <w:rPr/>
            </w:rPrChange>
          </w:rPr>
          <w:delText xml:space="preserve"> in your favourite browser.</w:delText>
        </w:r>
      </w:del>
      <w:ins w:id="976" w:author="Kamal Kant Paliwal" w:date="2015-10-26T12:23:00Z">
        <w:del w:id="977" w:author="Nirav Trivedi" w:date="2015-11-17T18:05:00Z">
          <w:r w:rsidR="00B67BFD" w:rsidRPr="00C84D1B" w:rsidDel="00F55213">
            <w:rPr>
              <w:highlight w:val="yellow"/>
              <w:rPrChange w:id="978" w:author="Kamal Kant Paliwal" w:date="2015-10-26T12:25:00Z">
                <w:rPr/>
              </w:rPrChange>
            </w:rPr>
            <w:delText xml:space="preserve"> (Replace AWS Instance IP with your instance public IP address)</w:delText>
          </w:r>
        </w:del>
      </w:ins>
    </w:p>
    <w:p w14:paraId="15F700D4" w14:textId="2527FDA5" w:rsidR="00C84D1B" w:rsidRPr="00C84D1B" w:rsidDel="00F55213" w:rsidRDefault="003235BB">
      <w:pPr>
        <w:pStyle w:val="ListParagraph"/>
        <w:numPr>
          <w:ilvl w:val="0"/>
          <w:numId w:val="17"/>
        </w:numPr>
        <w:rPr>
          <w:ins w:id="979" w:author="Kamal Kant Paliwal" w:date="2015-10-26T12:25:00Z"/>
          <w:del w:id="980" w:author="Nirav Trivedi" w:date="2015-11-17T18:05:00Z"/>
          <w:rPrChange w:id="981" w:author="Kamal Kant Paliwal" w:date="2015-10-26T12:25:00Z">
            <w:rPr>
              <w:ins w:id="982" w:author="Kamal Kant Paliwal" w:date="2015-10-26T12:25:00Z"/>
              <w:del w:id="983" w:author="Nirav Trivedi" w:date="2015-11-17T18:05:00Z"/>
              <w:b/>
            </w:rPr>
          </w:rPrChange>
        </w:rPr>
        <w:pPrChange w:id="984" w:author="Kamal Kant Paliwal" w:date="2015-10-26T12:23:00Z">
          <w:pPr>
            <w:pStyle w:val="ListParagraph"/>
            <w:numPr>
              <w:numId w:val="7"/>
            </w:numPr>
            <w:ind w:hanging="360"/>
          </w:pPr>
        </w:pPrChange>
      </w:pPr>
      <w:del w:id="985" w:author="Nirav Trivedi" w:date="2015-11-17T18:05:00Z">
        <w:r w:rsidRPr="00C84D1B" w:rsidDel="00F55213">
          <w:rPr>
            <w:highlight w:val="yellow"/>
            <w:rPrChange w:id="986" w:author="Kamal Kant Paliwal" w:date="2015-10-26T12:25:00Z">
              <w:rPr/>
            </w:rPrChange>
          </w:rPr>
          <w:delText xml:space="preserve"> </w:delText>
        </w:r>
      </w:del>
      <w:del w:id="987" w:author="Nirav Trivedi" w:date="2015-10-26T14:41:00Z">
        <w:r w:rsidRPr="00C84D1B" w:rsidDel="00CE6BDB">
          <w:rPr>
            <w:highlight w:val="yellow"/>
            <w:rPrChange w:id="988" w:author="Kamal Kant Paliwal" w:date="2015-10-26T12:25:00Z">
              <w:rPr/>
            </w:rPrChange>
          </w:rPr>
          <w:delText>You will get login screen.</w:delText>
        </w:r>
        <w:r w:rsidRPr="00C84D1B" w:rsidDel="00CE6BDB">
          <w:rPr>
            <w:highlight w:val="yellow"/>
            <w:rPrChange w:id="989" w:author="Kamal Kant Paliwal" w:date="2015-10-26T12:25:00Z">
              <w:rPr/>
            </w:rPrChange>
          </w:rPr>
          <w:br/>
        </w:r>
      </w:del>
      <w:del w:id="990" w:author="Nirav Trivedi" w:date="2015-11-17T18:05:00Z">
        <w:r w:rsidRPr="00C84D1B" w:rsidDel="00F55213">
          <w:rPr>
            <w:highlight w:val="yellow"/>
            <w:rPrChange w:id="991" w:author="Kamal Kant Paliwal" w:date="2015-10-26T12:25:00Z">
              <w:rPr/>
            </w:rPrChange>
          </w:rPr>
          <w:delText xml:space="preserve">Login with default credentials username: </w:delText>
        </w:r>
        <w:r w:rsidRPr="00C84D1B" w:rsidDel="00F55213">
          <w:rPr>
            <w:b/>
            <w:highlight w:val="yellow"/>
            <w:rPrChange w:id="992" w:author="Kamal Kant Paliwal" w:date="2015-10-26T12:25:00Z">
              <w:rPr>
                <w:b/>
              </w:rPr>
            </w:rPrChange>
          </w:rPr>
          <w:delText>admin</w:delText>
        </w:r>
        <w:r w:rsidRPr="00C84D1B" w:rsidDel="00F55213">
          <w:rPr>
            <w:highlight w:val="yellow"/>
            <w:rPrChange w:id="993" w:author="Kamal Kant Paliwal" w:date="2015-10-26T12:25:00Z">
              <w:rPr/>
            </w:rPrChange>
          </w:rPr>
          <w:delText xml:space="preserve"> and password: </w:delText>
        </w:r>
        <w:r w:rsidRPr="00C84D1B" w:rsidDel="00F55213">
          <w:rPr>
            <w:b/>
            <w:highlight w:val="yellow"/>
            <w:rPrChange w:id="994" w:author="Kamal Kant Paliwal" w:date="2015-10-26T12:25:00Z">
              <w:rPr>
                <w:b/>
              </w:rPr>
            </w:rPrChange>
          </w:rPr>
          <w:delText>admin</w:delText>
        </w:r>
        <w:r w:rsidDel="00F55213">
          <w:rPr>
            <w:b/>
          </w:rPr>
          <w:delText>.</w:delText>
        </w:r>
      </w:del>
    </w:p>
    <w:p w14:paraId="3FE7775E" w14:textId="4EEA0EF5" w:rsidR="003235BB" w:rsidDel="00F55213" w:rsidRDefault="00C84D1B">
      <w:pPr>
        <w:pStyle w:val="ListParagraph"/>
        <w:numPr>
          <w:ilvl w:val="0"/>
          <w:numId w:val="17"/>
        </w:numPr>
        <w:rPr>
          <w:del w:id="995" w:author="Nirav Trivedi" w:date="2015-11-17T18:05:00Z"/>
        </w:rPr>
        <w:pPrChange w:id="996" w:author="Kamal Kant Paliwal" w:date="2015-10-26T12:23:00Z">
          <w:pPr>
            <w:pStyle w:val="ListParagraph"/>
            <w:numPr>
              <w:numId w:val="7"/>
            </w:numPr>
            <w:ind w:hanging="360"/>
          </w:pPr>
        </w:pPrChange>
      </w:pPr>
      <w:ins w:id="997" w:author="Kamal Kant Paliwal" w:date="2015-10-26T12:25:00Z">
        <w:del w:id="998" w:author="Nirav Trivedi" w:date="2015-11-17T18:05:00Z">
          <w:r w:rsidRPr="00C05942" w:rsidDel="00F55213">
            <w:rPr>
              <w:rPrChange w:id="999" w:author="Nirav Trivedi" w:date="2015-10-26T14:41:00Z">
                <w:rPr>
                  <w:b/>
                </w:rPr>
              </w:rPrChange>
            </w:rPr>
            <w:delText>Click on Login</w:delText>
          </w:r>
        </w:del>
      </w:ins>
      <w:del w:id="1000" w:author="Nirav Trivedi" w:date="2015-11-17T18:05:00Z">
        <w:r w:rsidR="003235BB" w:rsidDel="00F55213">
          <w:br/>
        </w:r>
        <w:r w:rsidR="003235BB" w:rsidDel="00F55213">
          <w:br/>
        </w:r>
        <w:r w:rsidR="003235BB" w:rsidRPr="00D55085" w:rsidDel="00F55213">
          <w:rPr>
            <w:noProof/>
            <w:lang w:val="en-US"/>
          </w:rPr>
          <w:drawing>
            <wp:inline distT="0" distB="0" distL="0" distR="0" wp14:anchorId="1046F807" wp14:editId="0DA5D360">
              <wp:extent cx="3162300" cy="1864092"/>
              <wp:effectExtent l="0" t="0" r="0" b="3175"/>
              <wp:docPr id="4" name="Picture 4" descr="C:\Users\nirav.trivedi\Desktop\Nexm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av.trivedi\Desktop\Nexmo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9999" cy="1874525"/>
                      </a:xfrm>
                      <a:prstGeom prst="rect">
                        <a:avLst/>
                      </a:prstGeom>
                      <a:noFill/>
                      <a:ln>
                        <a:noFill/>
                      </a:ln>
                    </pic:spPr>
                  </pic:pic>
                </a:graphicData>
              </a:graphic>
            </wp:inline>
          </w:drawing>
        </w:r>
      </w:del>
    </w:p>
    <w:p w14:paraId="2DDB2D63" w14:textId="37A396EE" w:rsidR="00577A0B" w:rsidDel="00F55213" w:rsidRDefault="003235BB">
      <w:pPr>
        <w:pStyle w:val="ListParagraph"/>
        <w:numPr>
          <w:ilvl w:val="0"/>
          <w:numId w:val="17"/>
        </w:numPr>
        <w:rPr>
          <w:del w:id="1001" w:author="Nirav Trivedi" w:date="2015-11-17T18:05:00Z"/>
        </w:rPr>
        <w:pPrChange w:id="1002" w:author="Kamal Kant Paliwal" w:date="2015-10-26T12:23:00Z">
          <w:pPr>
            <w:pStyle w:val="ListParagraph"/>
            <w:numPr>
              <w:numId w:val="7"/>
            </w:numPr>
            <w:ind w:hanging="360"/>
          </w:pPr>
        </w:pPrChange>
      </w:pPr>
      <w:del w:id="1003" w:author="Nirav Trivedi" w:date="2015-10-26T14:41:00Z">
        <w:r w:rsidRPr="00C84D1B" w:rsidDel="000C4A74">
          <w:rPr>
            <w:highlight w:val="yellow"/>
            <w:rPrChange w:id="1004" w:author="Kamal Kant Paliwal" w:date="2015-10-26T12:26:00Z">
              <w:rPr/>
            </w:rPrChange>
          </w:rPr>
          <w:delText>Set Nexmo API, Secret and Recipients number configuration section.</w:delText>
        </w:r>
        <w:r w:rsidRPr="00C84D1B" w:rsidDel="000C4A74">
          <w:rPr>
            <w:highlight w:val="yellow"/>
            <w:rPrChange w:id="1005" w:author="Kamal Kant Paliwal" w:date="2015-10-26T12:26:00Z">
              <w:rPr/>
            </w:rPrChange>
          </w:rPr>
          <w:br/>
          <w:delText>Also set the login credentials to login in configuration.</w:delText>
        </w:r>
      </w:del>
      <w:del w:id="1006" w:author="Nirav Trivedi" w:date="2015-11-17T18:05:00Z">
        <w:r w:rsidDel="00F55213">
          <w:br/>
        </w:r>
      </w:del>
      <w:del w:id="1007" w:author="Nirav Trivedi" w:date="2015-11-10T13:47:00Z">
        <w:r w:rsidRPr="0077053F" w:rsidDel="00711B00">
          <w:rPr>
            <w:noProof/>
            <w:lang w:val="en-US"/>
          </w:rPr>
          <w:drawing>
            <wp:inline distT="0" distB="0" distL="0" distR="0" wp14:anchorId="2DAAD182" wp14:editId="4F38968E">
              <wp:extent cx="3368264" cy="3228975"/>
              <wp:effectExtent l="0" t="0" r="3810" b="0"/>
              <wp:docPr id="5" name="Picture 5" descr="C:\Users\nirav.trivedi\Desktop\Nexmo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rav.trivedi\Desktop\Nexmoconfigur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2646" cy="3233176"/>
                      </a:xfrm>
                      <a:prstGeom prst="rect">
                        <a:avLst/>
                      </a:prstGeom>
                      <a:noFill/>
                      <a:ln>
                        <a:noFill/>
                      </a:ln>
                    </pic:spPr>
                  </pic:pic>
                </a:graphicData>
              </a:graphic>
            </wp:inline>
          </w:drawing>
        </w:r>
      </w:del>
    </w:p>
    <w:p w14:paraId="4C68F971" w14:textId="6ED01CC0" w:rsidR="004474B9" w:rsidDel="00F55213" w:rsidRDefault="001A3634">
      <w:pPr>
        <w:pStyle w:val="ListParagraph"/>
        <w:numPr>
          <w:ilvl w:val="0"/>
          <w:numId w:val="17"/>
        </w:numPr>
        <w:rPr>
          <w:del w:id="1008" w:author="Nirav Trivedi" w:date="2015-11-17T18:05:00Z"/>
        </w:rPr>
        <w:pPrChange w:id="1009" w:author="Kamal Kant Paliwal" w:date="2015-10-26T12:23:00Z">
          <w:pPr>
            <w:pStyle w:val="ListParagraph"/>
            <w:numPr>
              <w:numId w:val="7"/>
            </w:numPr>
            <w:ind w:hanging="360"/>
          </w:pPr>
        </w:pPrChange>
      </w:pPr>
      <w:del w:id="1010" w:author="Nirav Trivedi" w:date="2015-10-26T14:44:00Z">
        <w:r w:rsidDel="00E364B9">
          <w:delText>After fill the information c</w:delText>
        </w:r>
      </w:del>
      <w:del w:id="1011" w:author="Nirav Trivedi" w:date="2015-11-17T18:05:00Z">
        <w:r w:rsidDel="00F55213">
          <w:delText>lick on the “</w:delText>
        </w:r>
        <w:r w:rsidRPr="001A3634" w:rsidDel="00F55213">
          <w:rPr>
            <w:b/>
          </w:rPr>
          <w:delText>Save</w:delText>
        </w:r>
      </w:del>
      <w:del w:id="1012" w:author="Nirav Trivedi" w:date="2015-10-26T14:44:00Z">
        <w:r w:rsidRPr="001A3634" w:rsidDel="009E7D05">
          <w:rPr>
            <w:b/>
          </w:rPr>
          <w:delText xml:space="preserve"> Defaults</w:delText>
        </w:r>
      </w:del>
      <w:del w:id="1013" w:author="Nirav Trivedi" w:date="2015-11-17T18:05:00Z">
        <w:r w:rsidDel="00F55213">
          <w:delText>”.</w:delText>
        </w:r>
      </w:del>
    </w:p>
    <w:p w14:paraId="72365304" w14:textId="40EBEDFB" w:rsidR="004474B9" w:rsidDel="00F55213" w:rsidRDefault="004474B9" w:rsidP="004474B9">
      <w:pPr>
        <w:pStyle w:val="ListParagraph"/>
        <w:rPr>
          <w:del w:id="1014" w:author="Nirav Trivedi" w:date="2015-11-17T18:05:00Z"/>
        </w:rPr>
      </w:pPr>
    </w:p>
    <w:p w14:paraId="291BC108" w14:textId="6872BFE6" w:rsidR="001A3634" w:rsidDel="00F55213" w:rsidRDefault="004474B9" w:rsidP="004474B9">
      <w:pPr>
        <w:ind w:left="360"/>
        <w:rPr>
          <w:del w:id="1015" w:author="Nirav Trivedi" w:date="2015-11-17T18:05:00Z"/>
        </w:rPr>
      </w:pPr>
      <w:del w:id="1016" w:author="Nirav Trivedi" w:date="2015-11-17T18:05:00Z">
        <w:r w:rsidDel="00F55213">
          <w:rPr>
            <w:rStyle w:val="Heading1Char"/>
          </w:rPr>
          <w:delText xml:space="preserve">Step </w:delText>
        </w:r>
        <w:r w:rsidR="006F600B" w:rsidDel="00F55213">
          <w:rPr>
            <w:rStyle w:val="Heading1Char"/>
          </w:rPr>
          <w:delText xml:space="preserve">4: </w:delText>
        </w:r>
      </w:del>
      <w:bookmarkStart w:id="1017" w:name="_Toc434851396"/>
      <w:ins w:id="1018" w:author="Kamal Kant Paliwal" w:date="2015-10-26T12:32:00Z">
        <w:del w:id="1019" w:author="Nirav Trivedi" w:date="2015-11-17T18:05:00Z">
          <w:r w:rsidR="00015E13" w:rsidDel="00F55213">
            <w:rPr>
              <w:rStyle w:val="Heading1Char"/>
            </w:rPr>
            <w:delText>Steps to c</w:delText>
          </w:r>
        </w:del>
      </w:ins>
      <w:del w:id="1020" w:author="Nirav Trivedi" w:date="2015-11-17T18:05:00Z">
        <w:r w:rsidDel="00F55213">
          <w:rPr>
            <w:rStyle w:val="Heading1Char"/>
          </w:rPr>
          <w:delText>Configure SNS</w:delText>
        </w:r>
        <w:r w:rsidR="006F600B" w:rsidDel="00F55213">
          <w:rPr>
            <w:rStyle w:val="Heading1Char"/>
          </w:rPr>
          <w:delText xml:space="preserve"> on AWS</w:delText>
        </w:r>
        <w:bookmarkEnd w:id="1017"/>
      </w:del>
    </w:p>
    <w:p w14:paraId="28C91E0F" w14:textId="2C6881A3" w:rsidR="001A3634" w:rsidRPr="001A3634" w:rsidDel="005568B4" w:rsidRDefault="001A3634" w:rsidP="004474B9">
      <w:pPr>
        <w:pStyle w:val="ListParagraph"/>
        <w:numPr>
          <w:ilvl w:val="0"/>
          <w:numId w:val="9"/>
        </w:numPr>
        <w:rPr>
          <w:del w:id="1021" w:author="Nirav Trivedi" w:date="2015-10-26T15:23:00Z"/>
        </w:rPr>
      </w:pPr>
      <w:del w:id="1022" w:author="Nirav Trivedi" w:date="2015-10-26T15:23:00Z">
        <w:r w:rsidDel="005568B4">
          <w:delText xml:space="preserve">Now switch to the AWS SNS using the </w:delText>
        </w:r>
        <w:r w:rsidR="00425269" w:rsidDel="005568B4">
          <w:fldChar w:fldCharType="begin"/>
        </w:r>
        <w:r w:rsidR="00425269" w:rsidDel="005568B4">
          <w:delInstrText xml:space="preserve"> HYPERLINK "https://console.aws.amazon.com/sns/home" </w:delInstrText>
        </w:r>
        <w:r w:rsidR="00425269" w:rsidDel="005568B4">
          <w:fldChar w:fldCharType="separate"/>
        </w:r>
        <w:r w:rsidRPr="004474B9" w:rsidDel="005568B4">
          <w:rPr>
            <w:rStyle w:val="Hyperlink"/>
            <w:b/>
          </w:rPr>
          <w:delText>https://console.aws.amazon.com/sns/home</w:delText>
        </w:r>
        <w:r w:rsidR="00425269" w:rsidDel="005568B4">
          <w:rPr>
            <w:rStyle w:val="Hyperlink"/>
            <w:b/>
          </w:rPr>
          <w:fldChar w:fldCharType="end"/>
        </w:r>
      </w:del>
    </w:p>
    <w:p w14:paraId="4692EA3C" w14:textId="2B7114C9" w:rsidR="001A3634" w:rsidDel="00F55213" w:rsidRDefault="007B26BC" w:rsidP="004474B9">
      <w:pPr>
        <w:pStyle w:val="ListParagraph"/>
        <w:numPr>
          <w:ilvl w:val="0"/>
          <w:numId w:val="9"/>
        </w:numPr>
        <w:rPr>
          <w:del w:id="1023" w:author="Nirav Trivedi" w:date="2015-11-17T18:05:00Z"/>
        </w:rPr>
      </w:pPr>
      <w:del w:id="1024" w:author="Nirav Trivedi" w:date="2015-10-26T15:23:00Z">
        <w:r w:rsidRPr="007B26BC" w:rsidDel="000B3068">
          <w:delText>Create the notification</w:delText>
        </w:r>
        <w:r w:rsidDel="000B3068">
          <w:delText xml:space="preserve"> rule, c</w:delText>
        </w:r>
      </w:del>
      <w:del w:id="1025" w:author="Nirav Trivedi" w:date="2015-11-17T18:05:00Z">
        <w:r w:rsidDel="00F55213">
          <w:delText>lick on the “</w:delText>
        </w:r>
      </w:del>
      <w:del w:id="1026" w:author="Nirav Trivedi" w:date="2015-10-26T15:23:00Z">
        <w:r w:rsidRPr="007B26BC" w:rsidDel="00466318">
          <w:rPr>
            <w:b/>
          </w:rPr>
          <w:delText xml:space="preserve">create </w:delText>
        </w:r>
      </w:del>
      <w:del w:id="1027" w:author="Nirav Trivedi" w:date="2015-11-17T18:05:00Z">
        <w:r w:rsidRPr="007B26BC" w:rsidDel="00F55213">
          <w:rPr>
            <w:b/>
          </w:rPr>
          <w:delText>Topic</w:delText>
        </w:r>
        <w:r w:rsidRPr="007B26BC" w:rsidDel="00F55213">
          <w:delText>”</w:delText>
        </w:r>
        <w:r w:rsidDel="00F55213">
          <w:delText xml:space="preserve">. </w:delText>
        </w:r>
        <w:r w:rsidDel="00F55213">
          <w:br/>
        </w:r>
        <w:r w:rsidRPr="007B26BC" w:rsidDel="00F55213">
          <w:rPr>
            <w:noProof/>
            <w:lang w:val="en-US"/>
          </w:rPr>
          <w:drawing>
            <wp:inline distT="0" distB="0" distL="0" distR="0" wp14:anchorId="26D1EF21" wp14:editId="5ECF84E7">
              <wp:extent cx="4143375" cy="2290186"/>
              <wp:effectExtent l="0" t="0" r="0" b="0"/>
              <wp:docPr id="7" name="Picture 7" descr="C:\Users\nirav.trivedi\Desktop\AWS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rav.trivedi\Desktop\AWSS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7920" cy="2298225"/>
                      </a:xfrm>
                      <a:prstGeom prst="rect">
                        <a:avLst/>
                      </a:prstGeom>
                      <a:noFill/>
                      <a:ln>
                        <a:noFill/>
                      </a:ln>
                    </pic:spPr>
                  </pic:pic>
                </a:graphicData>
              </a:graphic>
            </wp:inline>
          </w:drawing>
        </w:r>
      </w:del>
    </w:p>
    <w:p w14:paraId="0D30CFE6" w14:textId="69EBA1A5" w:rsidR="005414E4" w:rsidDel="00F55213" w:rsidRDefault="008D0DF3" w:rsidP="00075A05">
      <w:pPr>
        <w:pStyle w:val="ListParagraph"/>
        <w:numPr>
          <w:ilvl w:val="0"/>
          <w:numId w:val="9"/>
        </w:numPr>
        <w:rPr>
          <w:del w:id="1028" w:author="Nirav Trivedi" w:date="2015-11-17T18:05:00Z"/>
        </w:rPr>
      </w:pPr>
      <w:del w:id="1029" w:author="Nirav Trivedi" w:date="2015-10-26T15:24:00Z">
        <w:r w:rsidDel="00273849">
          <w:delText xml:space="preserve">After click on </w:delText>
        </w:r>
        <w:r w:rsidRPr="00075A05" w:rsidDel="00273849">
          <w:rPr>
            <w:b/>
          </w:rPr>
          <w:delText>create topic</w:delText>
        </w:r>
        <w:r w:rsidDel="00273849">
          <w:delText xml:space="preserve"> a popup will show on web browser.</w:delText>
        </w:r>
      </w:del>
      <w:del w:id="1030" w:author="Nirav Trivedi" w:date="2015-11-17T18:05:00Z">
        <w:r w:rsidR="005414E4" w:rsidDel="00F55213">
          <w:br/>
        </w:r>
        <w:r w:rsidR="005414E4" w:rsidRPr="005414E4" w:rsidDel="00F55213">
          <w:rPr>
            <w:noProof/>
            <w:lang w:val="en-US"/>
          </w:rPr>
          <w:drawing>
            <wp:inline distT="0" distB="0" distL="0" distR="0" wp14:anchorId="5A2A696F" wp14:editId="281BA729">
              <wp:extent cx="4702639" cy="2085975"/>
              <wp:effectExtent l="0" t="0" r="3175" b="0"/>
              <wp:docPr id="8" name="Picture 8" descr="C:\Users\nirav.trivedi\Desktop\AWSS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rav.trivedi\Desktop\AWSSN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8849" cy="2093165"/>
                      </a:xfrm>
                      <a:prstGeom prst="rect">
                        <a:avLst/>
                      </a:prstGeom>
                      <a:noFill/>
                      <a:ln>
                        <a:noFill/>
                      </a:ln>
                    </pic:spPr>
                  </pic:pic>
                </a:graphicData>
              </a:graphic>
            </wp:inline>
          </w:drawing>
        </w:r>
      </w:del>
      <w:del w:id="1031" w:author="Nirav Trivedi" w:date="2015-10-26T15:24:00Z">
        <w:r w:rsidR="005414E4" w:rsidDel="00273849">
          <w:br/>
          <w:delText xml:space="preserve">Type the topic name and Display name. </w:delText>
        </w:r>
      </w:del>
      <w:del w:id="1032" w:author="Nirav Trivedi" w:date="2015-11-17T18:05:00Z">
        <w:r w:rsidR="005414E4" w:rsidDel="00F55213">
          <w:delText xml:space="preserve">Click </w:delText>
        </w:r>
      </w:del>
      <w:del w:id="1033" w:author="Nirav Trivedi" w:date="2015-10-26T15:25:00Z">
        <w:r w:rsidR="005414E4" w:rsidDel="003A2607">
          <w:delText>on</w:delText>
        </w:r>
        <w:r w:rsidR="005414E4" w:rsidRPr="00075A05" w:rsidDel="00FF6996">
          <w:delText xml:space="preserve"> </w:delText>
        </w:r>
        <w:r w:rsidR="005414E4" w:rsidRPr="003A2607" w:rsidDel="00FF6996">
          <w:rPr>
            <w:rPrChange w:id="1034" w:author="Nirav Trivedi" w:date="2015-10-26T15:26:00Z">
              <w:rPr>
                <w:b/>
              </w:rPr>
            </w:rPrChange>
          </w:rPr>
          <w:delText>Create topic</w:delText>
        </w:r>
      </w:del>
      <w:del w:id="1035" w:author="Nirav Trivedi" w:date="2015-11-17T18:05:00Z">
        <w:r w:rsidR="005414E4" w:rsidDel="00F55213">
          <w:delText>.</w:delText>
        </w:r>
      </w:del>
    </w:p>
    <w:p w14:paraId="24A464B3" w14:textId="442677C8" w:rsidR="00170817" w:rsidDel="00F55213" w:rsidRDefault="005414E4" w:rsidP="004474B9">
      <w:pPr>
        <w:pStyle w:val="ListParagraph"/>
        <w:numPr>
          <w:ilvl w:val="0"/>
          <w:numId w:val="9"/>
        </w:numPr>
        <w:rPr>
          <w:del w:id="1036" w:author="Nirav Trivedi" w:date="2015-11-17T18:05:00Z"/>
        </w:rPr>
      </w:pPr>
      <w:del w:id="1037" w:author="Nirav Trivedi" w:date="2015-10-26T15:25:00Z">
        <w:r w:rsidDel="0000420D">
          <w:delText>After create topic you will redirected to</w:delText>
        </w:r>
        <w:r w:rsidDel="004D7922">
          <w:delText xml:space="preserve"> Subscription page as below example</w:delText>
        </w:r>
      </w:del>
      <w:del w:id="1038" w:author="Nirav Trivedi" w:date="2015-11-17T18:05:00Z">
        <w:r w:rsidDel="00F55213">
          <w:delText>.</w:delText>
        </w:r>
        <w:r w:rsidDel="00F55213">
          <w:br/>
        </w:r>
        <w:r w:rsidRPr="005414E4" w:rsidDel="00F55213">
          <w:rPr>
            <w:noProof/>
            <w:lang w:val="en-US"/>
          </w:rPr>
          <w:drawing>
            <wp:inline distT="0" distB="0" distL="0" distR="0" wp14:anchorId="47E88F95" wp14:editId="3FD9301B">
              <wp:extent cx="4900518" cy="2057400"/>
              <wp:effectExtent l="0" t="0" r="0" b="0"/>
              <wp:docPr id="9" name="Picture 9" descr="C:\Users\nirav.trivedi\Desktop\AWSS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rav.trivedi\Desktop\AWSSNS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4750" cy="2059177"/>
                      </a:xfrm>
                      <a:prstGeom prst="rect">
                        <a:avLst/>
                      </a:prstGeom>
                      <a:noFill/>
                      <a:ln>
                        <a:noFill/>
                      </a:ln>
                    </pic:spPr>
                  </pic:pic>
                </a:graphicData>
              </a:graphic>
            </wp:inline>
          </w:drawing>
        </w:r>
        <w:r w:rsidDel="00F55213">
          <w:delText xml:space="preserve"> </w:delText>
        </w:r>
        <w:r w:rsidR="00170817" w:rsidDel="00F55213">
          <w:br/>
        </w:r>
      </w:del>
    </w:p>
    <w:p w14:paraId="51B7FF11" w14:textId="4779CF19" w:rsidR="007B26BC" w:rsidDel="00F55213" w:rsidRDefault="00170817" w:rsidP="004474B9">
      <w:pPr>
        <w:pStyle w:val="ListParagraph"/>
        <w:numPr>
          <w:ilvl w:val="0"/>
          <w:numId w:val="9"/>
        </w:numPr>
        <w:rPr>
          <w:del w:id="1039" w:author="Nirav Trivedi" w:date="2015-11-17T18:05:00Z"/>
        </w:rPr>
      </w:pPr>
      <w:del w:id="1040" w:author="Nirav Trivedi" w:date="2015-10-26T15:26:00Z">
        <w:r w:rsidDel="007E0350">
          <w:delText>Click on “</w:delText>
        </w:r>
        <w:r w:rsidRPr="00170817" w:rsidDel="007E0350">
          <w:rPr>
            <w:b/>
          </w:rPr>
          <w:delText>Create Subscription</w:delText>
        </w:r>
        <w:r w:rsidDel="007E0350">
          <w:delText>”.</w:delText>
        </w:r>
      </w:del>
      <w:del w:id="1041" w:author="Nirav Trivedi" w:date="2015-11-17T18:05:00Z">
        <w:r w:rsidDel="00F55213">
          <w:br/>
        </w:r>
        <w:r w:rsidR="00335FAE" w:rsidRPr="00335FAE" w:rsidDel="00F55213">
          <w:rPr>
            <w:noProof/>
            <w:lang w:val="en-US"/>
          </w:rPr>
          <w:drawing>
            <wp:inline distT="0" distB="0" distL="0" distR="0" wp14:anchorId="0A1741A5" wp14:editId="393E1582">
              <wp:extent cx="4900295" cy="1918692"/>
              <wp:effectExtent l="0" t="0" r="0" b="5715"/>
              <wp:docPr id="11" name="Picture 11" descr="C:\Users\nirav.trivedi\Desktop\AWS 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rav.trivedi\Desktop\AWS S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6017" cy="1936594"/>
                      </a:xfrm>
                      <a:prstGeom prst="rect">
                        <a:avLst/>
                      </a:prstGeom>
                      <a:noFill/>
                      <a:ln>
                        <a:noFill/>
                      </a:ln>
                    </pic:spPr>
                  </pic:pic>
                </a:graphicData>
              </a:graphic>
            </wp:inline>
          </w:drawing>
        </w:r>
      </w:del>
    </w:p>
    <w:p w14:paraId="1AC1196D" w14:textId="4766C345" w:rsidR="00170817" w:rsidDel="00F55213" w:rsidRDefault="00170817">
      <w:pPr>
        <w:pStyle w:val="ListParagraph"/>
        <w:numPr>
          <w:ilvl w:val="0"/>
          <w:numId w:val="9"/>
        </w:numPr>
        <w:rPr>
          <w:del w:id="1042" w:author="Nirav Trivedi" w:date="2015-11-17T18:05:00Z"/>
        </w:rPr>
        <w:pPrChange w:id="1043" w:author="Nirav Trivedi" w:date="2015-10-26T15:30:00Z">
          <w:pPr>
            <w:pStyle w:val="ListParagraph"/>
            <w:numPr>
              <w:ilvl w:val="1"/>
              <w:numId w:val="9"/>
            </w:numPr>
            <w:ind w:left="1440" w:hanging="360"/>
          </w:pPr>
        </w:pPrChange>
      </w:pPr>
      <w:del w:id="1044" w:author="Nirav Trivedi" w:date="2015-10-26T15:30:00Z">
        <w:r w:rsidDel="007E0350">
          <w:delText xml:space="preserve">Select the </w:delText>
        </w:r>
        <w:r w:rsidRPr="00170817" w:rsidDel="007E0350">
          <w:rPr>
            <w:b/>
          </w:rPr>
          <w:delText>HTTP</w:delText>
        </w:r>
        <w:r w:rsidDel="007E0350">
          <w:rPr>
            <w:b/>
          </w:rPr>
          <w:delText xml:space="preserve"> </w:delText>
        </w:r>
        <w:r w:rsidDel="007E0350">
          <w:delText xml:space="preserve">protocol if not selected , Give endpoint URL with AWS public IP and with port </w:delText>
        </w:r>
        <w:r w:rsidRPr="00170817" w:rsidDel="007E0350">
          <w:rPr>
            <w:b/>
          </w:rPr>
          <w:delText>9033</w:delText>
        </w:r>
        <w:r w:rsidDel="007E0350">
          <w:rPr>
            <w:b/>
          </w:rPr>
          <w:delText xml:space="preserve"> </w:delText>
        </w:r>
        <w:r w:rsidRPr="00170817" w:rsidDel="007E0350">
          <w:delText>(Eg</w:delText>
        </w:r>
        <w:r w:rsidDel="007E0350">
          <w:delText xml:space="preserve"> http://aws_public_ip :9033). Click on “</w:delText>
        </w:r>
        <w:r w:rsidRPr="00170817" w:rsidDel="007E0350">
          <w:rPr>
            <w:b/>
          </w:rPr>
          <w:delText>Create Subscription</w:delText>
        </w:r>
        <w:r w:rsidDel="007E0350">
          <w:delText>”.</w:delText>
        </w:r>
      </w:del>
    </w:p>
    <w:p w14:paraId="7CF933CD" w14:textId="4C5E19E3" w:rsidR="00170817" w:rsidDel="00F55213" w:rsidRDefault="00170817" w:rsidP="004474B9">
      <w:pPr>
        <w:pStyle w:val="ListParagraph"/>
        <w:rPr>
          <w:del w:id="1045" w:author="Nirav Trivedi" w:date="2015-11-17T18:05:00Z"/>
        </w:rPr>
      </w:pPr>
    </w:p>
    <w:p w14:paraId="7F452B11" w14:textId="7A98ECCE" w:rsidR="004474B9" w:rsidDel="00F55213" w:rsidRDefault="006F600B" w:rsidP="006F600B">
      <w:pPr>
        <w:pStyle w:val="Heading1"/>
        <w:rPr>
          <w:del w:id="1046" w:author="Nirav Trivedi" w:date="2015-11-17T18:05:00Z"/>
        </w:rPr>
      </w:pPr>
      <w:del w:id="1047" w:author="Nirav Trivedi" w:date="2015-11-17T18:05:00Z">
        <w:r w:rsidDel="00F55213">
          <w:delText xml:space="preserve">Step 5: </w:delText>
        </w:r>
        <w:bookmarkStart w:id="1048" w:name="_Toc434851397"/>
        <w:r w:rsidDel="00F55213">
          <w:delText>Configure Notification on AWS Cloudwatch</w:delText>
        </w:r>
        <w:bookmarkEnd w:id="1048"/>
        <w:r w:rsidDel="00F55213">
          <w:delText xml:space="preserve"> </w:delText>
        </w:r>
      </w:del>
    </w:p>
    <w:p w14:paraId="1B922516" w14:textId="2237ABC5" w:rsidR="006F600B" w:rsidDel="00F55213" w:rsidRDefault="006F600B" w:rsidP="006F600B">
      <w:pPr>
        <w:pStyle w:val="ListParagraph"/>
        <w:numPr>
          <w:ilvl w:val="0"/>
          <w:numId w:val="10"/>
        </w:numPr>
        <w:rPr>
          <w:del w:id="1049" w:author="Nirav Trivedi" w:date="2015-11-17T18:05:00Z"/>
        </w:rPr>
      </w:pPr>
      <w:del w:id="1050" w:author="Nirav Trivedi" w:date="2015-10-26T15:31:00Z">
        <w:r w:rsidDel="00F753F9">
          <w:delText xml:space="preserve">Go to the </w:delText>
        </w:r>
      </w:del>
      <w:ins w:id="1051" w:author="Kamal Kant Paliwal" w:date="2015-10-26T12:32:00Z">
        <w:del w:id="1052" w:author="Nirav Trivedi" w:date="2015-10-26T15:31:00Z">
          <w:r w:rsidR="004652F8" w:rsidDel="00F753F9">
            <w:delText>AWS C</w:delText>
          </w:r>
        </w:del>
      </w:ins>
      <w:del w:id="1053" w:author="Nirav Trivedi" w:date="2015-10-26T15:31:00Z">
        <w:r w:rsidDel="00F753F9">
          <w:delText>cloud</w:delText>
        </w:r>
      </w:del>
      <w:ins w:id="1054" w:author="Kamal Kant Paliwal" w:date="2015-10-26T12:32:00Z">
        <w:del w:id="1055" w:author="Nirav Trivedi" w:date="2015-10-26T15:31:00Z">
          <w:r w:rsidR="004652F8" w:rsidDel="00F753F9">
            <w:delText>W</w:delText>
          </w:r>
        </w:del>
      </w:ins>
      <w:del w:id="1056" w:author="Nirav Trivedi" w:date="2015-10-26T15:31:00Z">
        <w:r w:rsidDel="00F753F9">
          <w:delText xml:space="preserve">watch dashboard using the </w:delText>
        </w:r>
        <w:r w:rsidR="00425269" w:rsidDel="00F753F9">
          <w:fldChar w:fldCharType="begin"/>
        </w:r>
        <w:r w:rsidR="00425269" w:rsidDel="00F753F9">
          <w:delInstrText xml:space="preserve"> HYPERLINK "http://console.aws.amazon.com/cloudwatch" </w:delInstrText>
        </w:r>
        <w:r w:rsidR="00425269" w:rsidDel="00F753F9">
          <w:fldChar w:fldCharType="separate"/>
        </w:r>
        <w:r w:rsidRPr="003C7D33" w:rsidDel="00F753F9">
          <w:rPr>
            <w:rStyle w:val="Hyperlink"/>
          </w:rPr>
          <w:delText>http://console.aws.amazon.com/cloudwatch</w:delText>
        </w:r>
        <w:r w:rsidR="00425269" w:rsidDel="00F753F9">
          <w:rPr>
            <w:rStyle w:val="Hyperlink"/>
          </w:rPr>
          <w:fldChar w:fldCharType="end"/>
        </w:r>
      </w:del>
    </w:p>
    <w:p w14:paraId="50A584D9" w14:textId="4060C24F" w:rsidR="006F600B" w:rsidRPr="006F600B" w:rsidDel="00F55213" w:rsidRDefault="006F600B" w:rsidP="006F600B">
      <w:pPr>
        <w:pStyle w:val="ListParagraph"/>
        <w:numPr>
          <w:ilvl w:val="0"/>
          <w:numId w:val="10"/>
        </w:numPr>
        <w:rPr>
          <w:del w:id="1057" w:author="Nirav Trivedi" w:date="2015-11-17T18:05:00Z"/>
        </w:rPr>
      </w:pPr>
      <w:del w:id="1058" w:author="Nirav Trivedi" w:date="2015-11-17T18:05:00Z">
        <w:r w:rsidDel="00F55213">
          <w:delText xml:space="preserve">Click on the </w:delText>
        </w:r>
        <w:r w:rsidDel="00F55213">
          <w:rPr>
            <w:b/>
          </w:rPr>
          <w:delText>Browse Me</w:delText>
        </w:r>
        <w:r w:rsidRPr="006F600B" w:rsidDel="00F55213">
          <w:rPr>
            <w:b/>
          </w:rPr>
          <w:delText>trics</w:delText>
        </w:r>
        <w:r w:rsidDel="00F55213">
          <w:rPr>
            <w:b/>
          </w:rPr>
          <w:delText>.</w:delText>
        </w:r>
      </w:del>
    </w:p>
    <w:p w14:paraId="78E65A16" w14:textId="6C4B827B" w:rsidR="006F600B" w:rsidDel="00F55213" w:rsidRDefault="006F600B" w:rsidP="006F600B">
      <w:pPr>
        <w:pStyle w:val="ListParagraph"/>
        <w:numPr>
          <w:ilvl w:val="0"/>
          <w:numId w:val="10"/>
        </w:numPr>
        <w:rPr>
          <w:del w:id="1059" w:author="Nirav Trivedi" w:date="2015-11-17T18:05:00Z"/>
        </w:rPr>
      </w:pPr>
      <w:del w:id="1060" w:author="Nirav Trivedi" w:date="2015-11-17T18:05:00Z">
        <w:r w:rsidDel="00F55213">
          <w:delText>Select the metrics to monitor for example click on “</w:delText>
        </w:r>
        <w:r w:rsidRPr="006F600B" w:rsidDel="00F55213">
          <w:rPr>
            <w:b/>
          </w:rPr>
          <w:delText>Per-Instance Metrics</w:delText>
        </w:r>
        <w:r w:rsidDel="00F55213">
          <w:delText>” which is displayed in middle.</w:delText>
        </w:r>
      </w:del>
    </w:p>
    <w:p w14:paraId="381AF55B" w14:textId="532D8681" w:rsidR="00235CC5" w:rsidDel="00F55213" w:rsidRDefault="00235CC5" w:rsidP="00235CC5">
      <w:pPr>
        <w:pStyle w:val="ListParagraph"/>
        <w:numPr>
          <w:ilvl w:val="0"/>
          <w:numId w:val="10"/>
        </w:numPr>
        <w:rPr>
          <w:del w:id="1061" w:author="Nirav Trivedi" w:date="2015-11-17T18:05:00Z"/>
        </w:rPr>
      </w:pPr>
      <w:del w:id="1062" w:author="Nirav Trivedi" w:date="2015-11-17T18:05:00Z">
        <w:r w:rsidDel="00F55213">
          <w:delText>Select the metrics on which you want to set alarm. For example displayed in screenshot.</w:delText>
        </w:r>
        <w:r w:rsidDel="00F55213">
          <w:br/>
        </w:r>
        <w:r w:rsidRPr="00235CC5" w:rsidDel="00F55213">
          <w:rPr>
            <w:noProof/>
            <w:lang w:val="en-US"/>
          </w:rPr>
          <w:drawing>
            <wp:inline distT="0" distB="0" distL="0" distR="0" wp14:anchorId="1DCBE968" wp14:editId="32C5F1B4">
              <wp:extent cx="4943475" cy="1241596"/>
              <wp:effectExtent l="0" t="0" r="0" b="0"/>
              <wp:docPr id="12" name="Picture 12" descr="C:\Users\nirav.trivedi\Desktop\CloudWatch Management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rav.trivedi\Desktop\CloudWatch Management Conso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2575" cy="1251416"/>
                      </a:xfrm>
                      <a:prstGeom prst="rect">
                        <a:avLst/>
                      </a:prstGeom>
                      <a:noFill/>
                      <a:ln>
                        <a:noFill/>
                      </a:ln>
                    </pic:spPr>
                  </pic:pic>
                </a:graphicData>
              </a:graphic>
            </wp:inline>
          </w:drawing>
        </w:r>
        <w:r w:rsidDel="00F55213">
          <w:br/>
          <w:delText>Click on “</w:delText>
        </w:r>
        <w:r w:rsidRPr="00235CC5" w:rsidDel="00F55213">
          <w:rPr>
            <w:b/>
          </w:rPr>
          <w:delText>Create Alarm</w:delText>
        </w:r>
        <w:r w:rsidDel="00F55213">
          <w:delText>”.</w:delText>
        </w:r>
      </w:del>
    </w:p>
    <w:p w14:paraId="7D43652B" w14:textId="4C71E9A7" w:rsidR="00235CC5" w:rsidDel="00F55213" w:rsidRDefault="00235CC5" w:rsidP="00235CC5">
      <w:pPr>
        <w:pStyle w:val="ListParagraph"/>
        <w:numPr>
          <w:ilvl w:val="0"/>
          <w:numId w:val="10"/>
        </w:numPr>
        <w:rPr>
          <w:del w:id="1063" w:author="Nirav Trivedi" w:date="2015-11-17T18:05:00Z"/>
        </w:rPr>
      </w:pPr>
      <w:del w:id="1064" w:author="Nirav Trivedi" w:date="2015-11-17T18:05:00Z">
        <w:r w:rsidDel="00F55213">
          <w:delText xml:space="preserve">After click on </w:delText>
        </w:r>
        <w:r w:rsidRPr="00235CC5" w:rsidDel="00F55213">
          <w:rPr>
            <w:b/>
          </w:rPr>
          <w:delText>Create Alarm</w:delText>
        </w:r>
        <w:r w:rsidDel="00F55213">
          <w:delText>.</w:delText>
        </w:r>
        <w:r w:rsidDel="00F55213">
          <w:br/>
        </w:r>
        <w:r w:rsidRPr="00235CC5" w:rsidDel="00F55213">
          <w:rPr>
            <w:noProof/>
            <w:lang w:val="en-US"/>
          </w:rPr>
          <w:drawing>
            <wp:inline distT="0" distB="0" distL="0" distR="0" wp14:anchorId="6ED665B2" wp14:editId="32085FAA">
              <wp:extent cx="5731510" cy="2659693"/>
              <wp:effectExtent l="0" t="0" r="2540" b="7620"/>
              <wp:docPr id="13" name="Picture 13" descr="C:\Users\nirav.trivedi\Desktop\CloudWatch Management 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rav.trivedi\Desktop\CloudWatch Management Console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659693"/>
                      </a:xfrm>
                      <a:prstGeom prst="rect">
                        <a:avLst/>
                      </a:prstGeom>
                      <a:noFill/>
                      <a:ln>
                        <a:noFill/>
                      </a:ln>
                    </pic:spPr>
                  </pic:pic>
                </a:graphicData>
              </a:graphic>
            </wp:inline>
          </w:drawing>
        </w:r>
      </w:del>
    </w:p>
    <w:p w14:paraId="1D8D1CE8" w14:textId="2A348C89" w:rsidR="00235CC5" w:rsidDel="00F55213" w:rsidRDefault="00235CC5" w:rsidP="00235CC5">
      <w:pPr>
        <w:pStyle w:val="ListParagraph"/>
        <w:numPr>
          <w:ilvl w:val="0"/>
          <w:numId w:val="11"/>
        </w:numPr>
        <w:rPr>
          <w:del w:id="1065" w:author="Nirav Trivedi" w:date="2015-11-17T18:05:00Z"/>
        </w:rPr>
      </w:pPr>
      <w:del w:id="1066" w:author="Nirav Trivedi" w:date="2015-11-17T18:05:00Z">
        <w:r w:rsidDel="00F55213">
          <w:delText>Set the threshold to raise notification</w:delText>
        </w:r>
      </w:del>
    </w:p>
    <w:p w14:paraId="499AB48A" w14:textId="38A54E5E" w:rsidR="00235CC5" w:rsidDel="00F55213" w:rsidRDefault="00235CC5" w:rsidP="00235CC5">
      <w:pPr>
        <w:pStyle w:val="ListParagraph"/>
        <w:numPr>
          <w:ilvl w:val="0"/>
          <w:numId w:val="11"/>
        </w:numPr>
        <w:rPr>
          <w:del w:id="1067" w:author="Nirav Trivedi" w:date="2015-11-17T18:05:00Z"/>
        </w:rPr>
      </w:pPr>
      <w:del w:id="1068" w:author="Nirav Trivedi" w:date="2015-11-17T18:05:00Z">
        <w:r w:rsidDel="00F55213">
          <w:delText xml:space="preserve">Select topic </w:delText>
        </w:r>
        <w:r w:rsidRPr="00235CC5" w:rsidDel="00F55213">
          <w:rPr>
            <w:b/>
          </w:rPr>
          <w:delText>NexmoSMS_Notification</w:delText>
        </w:r>
        <w:r w:rsidDel="00F55213">
          <w:rPr>
            <w:b/>
          </w:rPr>
          <w:delText xml:space="preserve"> </w:delText>
        </w:r>
        <w:r w:rsidDel="00F55213">
          <w:delText>from the drop down menu.</w:delText>
        </w:r>
      </w:del>
    </w:p>
    <w:p w14:paraId="4F0CFE2E" w14:textId="134149F6" w:rsidR="00235CC5" w:rsidDel="00F55213" w:rsidRDefault="00235CC5" w:rsidP="00235CC5">
      <w:pPr>
        <w:pStyle w:val="ListParagraph"/>
        <w:numPr>
          <w:ilvl w:val="0"/>
          <w:numId w:val="11"/>
        </w:numPr>
        <w:rPr>
          <w:del w:id="1069" w:author="Nirav Trivedi" w:date="2015-11-17T18:05:00Z"/>
        </w:rPr>
      </w:pPr>
      <w:del w:id="1070" w:author="Nirav Trivedi" w:date="2015-11-17T18:05:00Z">
        <w:r w:rsidDel="00F55213">
          <w:delText>Click on “</w:delText>
        </w:r>
        <w:r w:rsidRPr="00235CC5" w:rsidDel="00F55213">
          <w:rPr>
            <w:b/>
          </w:rPr>
          <w:delText>Create Alarm</w:delText>
        </w:r>
        <w:r w:rsidDel="00F55213">
          <w:delText>”</w:delText>
        </w:r>
        <w:r w:rsidR="001571AF" w:rsidDel="00F55213">
          <w:delText>.</w:delText>
        </w:r>
      </w:del>
    </w:p>
    <w:p w14:paraId="408001B4" w14:textId="1E378258" w:rsidR="006A464B" w:rsidDel="00F55213" w:rsidRDefault="006A464B" w:rsidP="006A464B">
      <w:pPr>
        <w:pStyle w:val="ListParagraph"/>
        <w:numPr>
          <w:ilvl w:val="0"/>
          <w:numId w:val="10"/>
        </w:numPr>
        <w:rPr>
          <w:del w:id="1071" w:author="Nirav Trivedi" w:date="2015-11-17T18:05:00Z"/>
        </w:rPr>
      </w:pPr>
      <w:del w:id="1072" w:author="Nirav Trivedi" w:date="2015-11-17T18:05:00Z">
        <w:r w:rsidDel="00F55213">
          <w:delText>You will receive SMS when condition satisfy.</w:delText>
        </w:r>
      </w:del>
    </w:p>
    <w:p w14:paraId="09CE2BD0" w14:textId="52902802" w:rsidR="001571AF" w:rsidDel="00F55213" w:rsidRDefault="001571AF" w:rsidP="001571AF">
      <w:pPr>
        <w:pStyle w:val="ListParagraph"/>
        <w:rPr>
          <w:ins w:id="1073" w:author="Kamal Kant Paliwal" w:date="2015-10-26T12:33:00Z"/>
          <w:del w:id="1074" w:author="Nirav Trivedi" w:date="2015-11-17T18:05:00Z"/>
        </w:rPr>
      </w:pPr>
    </w:p>
    <w:p w14:paraId="457380BC" w14:textId="77777777" w:rsidR="00015E13" w:rsidRDefault="00015E13">
      <w:pPr>
        <w:pStyle w:val="Heading1"/>
        <w:rPr>
          <w:ins w:id="1075" w:author="Kamal Kant Paliwal" w:date="2015-10-26T12:33:00Z"/>
        </w:rPr>
        <w:pPrChange w:id="1076" w:author="Kamal Kant Paliwal" w:date="2015-10-26T12:33:00Z">
          <w:pPr>
            <w:pStyle w:val="ListParagraph"/>
          </w:pPr>
        </w:pPrChange>
      </w:pPr>
      <w:bookmarkStart w:id="1077" w:name="_Toc434851398"/>
      <w:ins w:id="1078" w:author="Kamal Kant Paliwal" w:date="2015-10-26T12:33:00Z">
        <w:r>
          <w:t>Appendix</w:t>
        </w:r>
        <w:bookmarkEnd w:id="1077"/>
      </w:ins>
    </w:p>
    <w:p w14:paraId="7B1E92A5" w14:textId="77777777" w:rsidR="00015E13" w:rsidRDefault="00015E13">
      <w:pPr>
        <w:pStyle w:val="Heading2"/>
        <w:rPr>
          <w:ins w:id="1079" w:author="Kamal Kant Paliwal" w:date="2015-10-26T12:33:00Z"/>
          <w:rFonts w:eastAsia="Times New Roman"/>
        </w:rPr>
        <w:pPrChange w:id="1080" w:author="Kamal Kant Paliwal" w:date="2015-10-26T12:33:00Z">
          <w:pPr>
            <w:pStyle w:val="Heading1"/>
          </w:pPr>
        </w:pPrChange>
      </w:pPr>
      <w:bookmarkStart w:id="1081" w:name="_Toc434851399"/>
      <w:ins w:id="1082" w:author="Kamal Kant Paliwal" w:date="2015-10-26T12:33:00Z">
        <w:r>
          <w:t xml:space="preserve">Get </w:t>
        </w:r>
        <w:r>
          <w:rPr>
            <w:rFonts w:eastAsia="Times New Roman"/>
          </w:rPr>
          <w:t>Nexmo API Keys</w:t>
        </w:r>
        <w:bookmarkEnd w:id="1081"/>
      </w:ins>
    </w:p>
    <w:p w14:paraId="6122FC0C" w14:textId="3A158E9D" w:rsidR="00755E30" w:rsidRDefault="00755E30" w:rsidP="00015E13">
      <w:pPr>
        <w:pStyle w:val="ListParagraph"/>
        <w:numPr>
          <w:ilvl w:val="0"/>
          <w:numId w:val="7"/>
        </w:numPr>
        <w:spacing w:line="252" w:lineRule="auto"/>
        <w:rPr>
          <w:ins w:id="1083" w:author="Nirav Trivedi" w:date="2015-10-26T15:52:00Z"/>
        </w:rPr>
      </w:pPr>
      <w:ins w:id="1084" w:author="Nirav Trivedi" w:date="2015-10-26T15:52:00Z">
        <w:r>
          <w:t>Login to the Nexmo.</w:t>
        </w:r>
      </w:ins>
    </w:p>
    <w:p w14:paraId="162C3C64" w14:textId="1E9818DC" w:rsidR="00755E30" w:rsidRPr="00755E30" w:rsidRDefault="00755E30" w:rsidP="00015E13">
      <w:pPr>
        <w:pStyle w:val="ListParagraph"/>
        <w:numPr>
          <w:ilvl w:val="0"/>
          <w:numId w:val="7"/>
        </w:numPr>
        <w:spacing w:line="252" w:lineRule="auto"/>
        <w:rPr>
          <w:ins w:id="1085" w:author="Nirav Trivedi" w:date="2015-10-26T15:52:00Z"/>
          <w:rPrChange w:id="1086" w:author="Nirav Trivedi" w:date="2015-10-26T15:52:00Z">
            <w:rPr>
              <w:ins w:id="1087" w:author="Nirav Trivedi" w:date="2015-10-26T15:52:00Z"/>
              <w:highlight w:val="yellow"/>
            </w:rPr>
          </w:rPrChange>
        </w:rPr>
      </w:pPr>
      <w:ins w:id="1088" w:author="Nirav Trivedi" w:date="2015-10-26T15:52:00Z">
        <w:r>
          <w:t xml:space="preserve">Click on </w:t>
        </w:r>
      </w:ins>
      <w:ins w:id="1089" w:author="Nirav Trivedi" w:date="2015-10-26T15:53:00Z">
        <w:r w:rsidRPr="0012301E">
          <w:rPr>
            <w:highlight w:val="yellow"/>
          </w:rPr>
          <w:t>click on the “</w:t>
        </w:r>
        <w:r w:rsidRPr="0012301E">
          <w:rPr>
            <w:b/>
            <w:bCs/>
            <w:highlight w:val="yellow"/>
          </w:rPr>
          <w:t>Api Settings</w:t>
        </w:r>
        <w:r w:rsidRPr="0012301E">
          <w:rPr>
            <w:highlight w:val="yellow"/>
          </w:rPr>
          <w:t>”</w:t>
        </w:r>
        <w:r>
          <w:t xml:space="preserve"> </w:t>
        </w:r>
      </w:ins>
      <w:moveToRangeStart w:id="1090" w:author="Nirav Trivedi" w:date="2015-10-26T15:53:00Z" w:name="move433638125"/>
      <w:moveTo w:id="1091" w:author="Nirav Trivedi" w:date="2015-10-26T15:53:00Z">
        <w:r w:rsidRPr="0012301E">
          <w:rPr>
            <w:highlight w:val="yellow"/>
          </w:rPr>
          <w:t>Key and Secret will display in the top bar as shown in the below image</w:t>
        </w:r>
        <w:r>
          <w:t>.</w:t>
        </w:r>
      </w:moveTo>
      <w:moveToRangeEnd w:id="1090"/>
    </w:p>
    <w:p w14:paraId="4E8570BE" w14:textId="77777777" w:rsidR="00075A05" w:rsidRDefault="00075A05">
      <w:pPr>
        <w:spacing w:line="252" w:lineRule="auto"/>
        <w:ind w:left="720"/>
        <w:rPr>
          <w:ins w:id="1092" w:author="Nirav Trivedi" w:date="2015-10-26T15:53:00Z"/>
          <w:highlight w:val="yellow"/>
        </w:rPr>
        <w:pPrChange w:id="1093" w:author="Nirav Trivedi" w:date="2015-10-26T15:53:00Z">
          <w:pPr>
            <w:pStyle w:val="ListParagraph"/>
            <w:numPr>
              <w:numId w:val="7"/>
            </w:numPr>
            <w:spacing w:line="252" w:lineRule="auto"/>
            <w:ind w:hanging="360"/>
          </w:pPr>
        </w:pPrChange>
      </w:pPr>
      <w:ins w:id="1094" w:author="Nirav Trivedi" w:date="2015-10-26T15:53:00Z">
        <w:r>
          <w:rPr>
            <w:noProof/>
            <w:lang w:val="en-US"/>
          </w:rPr>
          <w:drawing>
            <wp:inline distT="0" distB="0" distL="0" distR="0" wp14:anchorId="3E5DA927" wp14:editId="78738603">
              <wp:extent cx="5731510" cy="2068195"/>
              <wp:effectExtent l="0" t="0" r="2540" b="8255"/>
              <wp:docPr id="14" name="Picture 14"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ins>
    </w:p>
    <w:p w14:paraId="5EECC8CA" w14:textId="3EA1C15C" w:rsidR="00015E13" w:rsidDel="00075A05" w:rsidRDefault="00015E13" w:rsidP="00075A05">
      <w:pPr>
        <w:pStyle w:val="ListParagraph"/>
        <w:numPr>
          <w:ilvl w:val="0"/>
          <w:numId w:val="7"/>
        </w:numPr>
        <w:spacing w:line="252" w:lineRule="auto"/>
        <w:rPr>
          <w:ins w:id="1095" w:author="Kamal Kant Paliwal" w:date="2015-10-26T12:33:00Z"/>
          <w:del w:id="1096" w:author="Nirav Trivedi" w:date="2015-10-26T15:53:00Z"/>
        </w:rPr>
      </w:pPr>
      <w:ins w:id="1097" w:author="Kamal Kant Paliwal" w:date="2015-10-26T12:33:00Z">
        <w:del w:id="1098" w:author="Nirav Trivedi" w:date="2015-10-26T15:53:00Z">
          <w:r w:rsidRPr="00075A05" w:rsidDel="00075A05">
            <w:rPr>
              <w:highlight w:val="yellow"/>
            </w:rPr>
            <w:delText xml:space="preserve">To get the Nexmo API and Secret login to nexmo site </w:delText>
          </w:r>
          <w:r w:rsidRPr="00075A05" w:rsidDel="00075A05">
            <w:rPr>
              <w:highlight w:val="yellow"/>
            </w:rPr>
            <w:fldChar w:fldCharType="begin"/>
          </w:r>
          <w:r w:rsidRPr="00075A05" w:rsidDel="00075A05">
            <w:rPr>
              <w:highlight w:val="yellow"/>
            </w:rPr>
            <w:delInstrText xml:space="preserve"> HYPERLINK "https://dashboard.nexmo.com/sign-in" </w:delInstrText>
          </w:r>
          <w:r w:rsidRPr="00075A05" w:rsidDel="00075A05">
            <w:rPr>
              <w:highlight w:val="yellow"/>
              <w:rPrChange w:id="1099" w:author="Nirav Trivedi" w:date="2015-10-26T15:53:00Z">
                <w:rPr>
                  <w:rStyle w:val="Hyperlink"/>
                  <w:b/>
                  <w:highlight w:val="yellow"/>
                </w:rPr>
              </w:rPrChange>
            </w:rPr>
            <w:fldChar w:fldCharType="separate"/>
          </w:r>
          <w:r w:rsidRPr="00075A05" w:rsidDel="00075A05">
            <w:rPr>
              <w:rStyle w:val="Hyperlink"/>
              <w:b/>
              <w:highlight w:val="yellow"/>
            </w:rPr>
            <w:delText>https://dashboard.nexmo.com/sign-in</w:delText>
          </w:r>
          <w:r w:rsidRPr="00075A05" w:rsidDel="00075A05">
            <w:rPr>
              <w:rStyle w:val="Hyperlink"/>
              <w:b/>
              <w:highlight w:val="yellow"/>
            </w:rPr>
            <w:fldChar w:fldCharType="end"/>
          </w:r>
          <w:r w:rsidRPr="00075A05" w:rsidDel="00075A05">
            <w:rPr>
              <w:highlight w:val="yellow"/>
            </w:rPr>
            <w:delText xml:space="preserve">. </w:delText>
          </w:r>
          <w:r w:rsidRPr="00075A05" w:rsidDel="00075A05">
            <w:rPr>
              <w:highlight w:val="yellow"/>
            </w:rPr>
            <w:br/>
            <w:delText>On the top right corner, click on the “</w:delText>
          </w:r>
          <w:r w:rsidRPr="00075A05" w:rsidDel="00075A05">
            <w:rPr>
              <w:b/>
              <w:bCs/>
              <w:highlight w:val="yellow"/>
            </w:rPr>
            <w:delText>Api Settings</w:delText>
          </w:r>
          <w:r w:rsidRPr="00075A05" w:rsidDel="00075A05">
            <w:rPr>
              <w:highlight w:val="yellow"/>
            </w:rPr>
            <w:delText xml:space="preserve">”.  </w:delText>
          </w:r>
        </w:del>
      </w:ins>
      <w:moveFromRangeStart w:id="1100" w:author="Nirav Trivedi" w:date="2015-10-26T15:53:00Z" w:name="move433638125"/>
      <w:moveFrom w:id="1101" w:author="Nirav Trivedi" w:date="2015-10-26T15:53:00Z">
        <w:ins w:id="1102" w:author="Kamal Kant Paliwal" w:date="2015-10-26T12:33:00Z">
          <w:del w:id="1103" w:author="Nirav Trivedi" w:date="2015-10-26T15:53:00Z">
            <w:r w:rsidRPr="00075A05" w:rsidDel="00075A05">
              <w:rPr>
                <w:highlight w:val="yellow"/>
              </w:rPr>
              <w:delText>Key and Secret will display in the top bar as shown in the below image</w:delText>
            </w:r>
            <w:r w:rsidDel="00075A05">
              <w:delText>.</w:delText>
            </w:r>
          </w:del>
        </w:ins>
      </w:moveFrom>
      <w:moveFromRangeEnd w:id="1100"/>
      <w:ins w:id="1104" w:author="Kamal Kant Paliwal" w:date="2015-10-26T12:33:00Z">
        <w:del w:id="1105" w:author="Nirav Trivedi" w:date="2015-10-26T15:53:00Z">
          <w:r w:rsidDel="00075A05">
            <w:br/>
          </w:r>
          <w:r w:rsidDel="00075A05">
            <w:rPr>
              <w:noProof/>
              <w:lang w:val="en-US"/>
            </w:rPr>
            <w:drawing>
              <wp:inline distT="0" distB="0" distL="0" distR="0" wp14:anchorId="064ADC4C" wp14:editId="115C5CC7">
                <wp:extent cx="5731510" cy="2068658"/>
                <wp:effectExtent l="0" t="0" r="2540" b="8255"/>
                <wp:docPr id="10" name="Picture 10"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31510" cy="2068658"/>
                        </a:xfrm>
                        <a:prstGeom prst="rect">
                          <a:avLst/>
                        </a:prstGeom>
                        <a:noFill/>
                        <a:ln>
                          <a:noFill/>
                        </a:ln>
                      </pic:spPr>
                    </pic:pic>
                  </a:graphicData>
                </a:graphic>
              </wp:inline>
            </w:drawing>
          </w:r>
          <w:r w:rsidDel="00075A05">
            <w:delText xml:space="preserve"> </w:delText>
          </w:r>
          <w:r w:rsidDel="00075A05">
            <w:br/>
          </w:r>
        </w:del>
      </w:ins>
    </w:p>
    <w:p w14:paraId="3CDFC92C" w14:textId="77777777" w:rsidR="00015E13" w:rsidRPr="006F600B" w:rsidRDefault="00015E13" w:rsidP="001571AF">
      <w:pPr>
        <w:pStyle w:val="ListParagraph"/>
      </w:pPr>
    </w:p>
    <w:sectPr w:rsidR="00015E13" w:rsidRPr="006F600B" w:rsidSect="000F21AD">
      <w:headerReference w:type="default" r:id="rId34"/>
      <w:pgSz w:w="11906" w:h="16838"/>
      <w:pgMar w:top="1440" w:right="1440" w:bottom="1135" w:left="1440" w:header="708" w:footer="708" w:gutter="0"/>
      <w:cols w:space="708"/>
      <w:docGrid w:linePitch="360"/>
      <w:sectPrChange w:id="1108" w:author="Kamal Kant Paliwal" w:date="2015-10-26T11:55:00Z">
        <w:sectPr w:rsidR="00015E13" w:rsidRPr="006F600B" w:rsidSect="000F21AD">
          <w:pgMar w:top="1440" w:right="1440" w:bottom="1440" w:left="1440"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4" w:author="Kamal Kant Paliwal" w:date="2015-10-26T11:47:00Z" w:initials="KKP">
    <w:p w14:paraId="33BB64F4" w14:textId="77777777" w:rsidR="000F21AD" w:rsidRDefault="000F21AD">
      <w:pPr>
        <w:pStyle w:val="CommentText"/>
      </w:pPr>
      <w:r>
        <w:rPr>
          <w:rStyle w:val="CommentReference"/>
        </w:rPr>
        <w:annotationRef/>
      </w:r>
      <w:r>
        <w:t>Need to change</w:t>
      </w:r>
    </w:p>
  </w:comment>
  <w:comment w:id="345" w:author="Kamal Kant Paliwal" w:date="2015-10-26T11:49:00Z" w:initials="KKP">
    <w:p w14:paraId="371CC06E" w14:textId="77777777" w:rsidR="000F21AD" w:rsidRDefault="000F21AD">
      <w:pPr>
        <w:pStyle w:val="CommentText"/>
      </w:pPr>
      <w:r>
        <w:rPr>
          <w:rStyle w:val="CommentReference"/>
        </w:rPr>
        <w:annotationRef/>
      </w:r>
      <w:r>
        <w:t>Need to change</w:t>
      </w:r>
    </w:p>
  </w:comment>
  <w:comment w:id="592" w:author="Kamal Kant Paliwal" w:date="2015-10-26T11:57:00Z" w:initials="KKP">
    <w:p w14:paraId="650F02FE" w14:textId="77777777" w:rsidR="00A70D60" w:rsidRDefault="00A70D60">
      <w:pPr>
        <w:pStyle w:val="CommentText"/>
      </w:pPr>
      <w:r>
        <w:rPr>
          <w:rStyle w:val="CommentReference"/>
        </w:rPr>
        <w:annotationRef/>
      </w:r>
      <w:r w:rsidR="00425269">
        <w:rPr>
          <w:noProof/>
        </w:rPr>
        <w:t>Need to change the GitHub path</w:t>
      </w:r>
    </w:p>
  </w:comment>
  <w:comment w:id="752" w:author="Kamal Kant Paliwal" w:date="2015-10-26T12:09:00Z" w:initials="KKP">
    <w:p w14:paraId="0BF2AB9C" w14:textId="77777777" w:rsidR="00F12B22" w:rsidRDefault="00F12B22">
      <w:pPr>
        <w:pStyle w:val="CommentText"/>
      </w:pPr>
      <w:r>
        <w:rPr>
          <w:rStyle w:val="CommentReference"/>
        </w:rPr>
        <w:annotationRef/>
      </w:r>
      <w:r>
        <w:t>Update steps for the correct path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B64F4" w15:done="0"/>
  <w15:commentEx w15:paraId="371CC06E" w15:done="0"/>
  <w15:commentEx w15:paraId="650F02FE" w15:done="0"/>
  <w15:commentEx w15:paraId="0BF2AB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0F459" w14:textId="77777777" w:rsidR="00A256B0" w:rsidRDefault="00A256B0" w:rsidP="00FC29D5">
      <w:pPr>
        <w:spacing w:after="0" w:line="240" w:lineRule="auto"/>
      </w:pPr>
      <w:r>
        <w:separator/>
      </w:r>
    </w:p>
  </w:endnote>
  <w:endnote w:type="continuationSeparator" w:id="0">
    <w:p w14:paraId="355B606A" w14:textId="77777777" w:rsidR="00A256B0" w:rsidRDefault="00A256B0" w:rsidP="00FC2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CC2D5" w14:textId="77777777" w:rsidR="00A256B0" w:rsidRDefault="00A256B0" w:rsidP="00FC29D5">
      <w:pPr>
        <w:spacing w:after="0" w:line="240" w:lineRule="auto"/>
      </w:pPr>
      <w:r>
        <w:separator/>
      </w:r>
    </w:p>
  </w:footnote>
  <w:footnote w:type="continuationSeparator" w:id="0">
    <w:p w14:paraId="65400FE4" w14:textId="77777777" w:rsidR="00A256B0" w:rsidRDefault="00A256B0" w:rsidP="00FC2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F998" w14:textId="3C9366D0" w:rsidR="00FC29D5" w:rsidRDefault="00FC29D5">
    <w:pPr>
      <w:pStyle w:val="Header"/>
      <w:jc w:val="right"/>
      <w:pPrChange w:id="1106" w:author="Kamal Kant Paliwal" w:date="2015-11-09T12:19:00Z">
        <w:pPr>
          <w:pStyle w:val="Header"/>
        </w:pPr>
      </w:pPrChange>
    </w:pPr>
    <w:ins w:id="1107" w:author="Kamal Kant Paliwal" w:date="2015-11-09T12:19:00Z">
      <w:r w:rsidRPr="00604E37">
        <w:rPr>
          <w:noProof/>
          <w:lang w:val="en-US"/>
        </w:rPr>
        <w:drawing>
          <wp:inline distT="0" distB="0" distL="0" distR="0" wp14:anchorId="7DDC1832" wp14:editId="7F991FCF">
            <wp:extent cx="1771650" cy="319096"/>
            <wp:effectExtent l="0" t="0" r="0" b="5080"/>
            <wp:docPr id="22" name="Picture 22" descr="C:\Users\Kamal.Paliwal\Documents\My Received Files\nexm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al.Paliwal\Documents\My Received Files\nexm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576" cy="328268"/>
                    </a:xfrm>
                    <a:prstGeom prst="rect">
                      <a:avLst/>
                    </a:prstGeom>
                    <a:noFill/>
                    <a:ln>
                      <a:noFill/>
                    </a:ln>
                  </pic:spPr>
                </pic:pic>
              </a:graphicData>
            </a:graphic>
          </wp:inline>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D29"/>
    <w:multiLevelType w:val="hybridMultilevel"/>
    <w:tmpl w:val="FB7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4A2"/>
    <w:multiLevelType w:val="hybridMultilevel"/>
    <w:tmpl w:val="850235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94C61"/>
    <w:multiLevelType w:val="hybridMultilevel"/>
    <w:tmpl w:val="F7448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2CBA"/>
    <w:multiLevelType w:val="hybridMultilevel"/>
    <w:tmpl w:val="C2409032"/>
    <w:lvl w:ilvl="0" w:tplc="3F18107E">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82D98"/>
    <w:multiLevelType w:val="hybridMultilevel"/>
    <w:tmpl w:val="9F16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91F1B"/>
    <w:multiLevelType w:val="hybridMultilevel"/>
    <w:tmpl w:val="F54882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E1F2E"/>
    <w:multiLevelType w:val="multilevel"/>
    <w:tmpl w:val="B26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14ED4"/>
    <w:multiLevelType w:val="hybridMultilevel"/>
    <w:tmpl w:val="18F0ED54"/>
    <w:lvl w:ilvl="0" w:tplc="CFE8B5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A63F9"/>
    <w:multiLevelType w:val="hybridMultilevel"/>
    <w:tmpl w:val="31FC0C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52B36FE"/>
    <w:multiLevelType w:val="hybridMultilevel"/>
    <w:tmpl w:val="865C0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D6ECD"/>
    <w:multiLevelType w:val="hybridMultilevel"/>
    <w:tmpl w:val="163E90DA"/>
    <w:lvl w:ilvl="0" w:tplc="08090001">
      <w:start w:val="1"/>
      <w:numFmt w:val="bullet"/>
      <w:lvlText w:val=""/>
      <w:lvlJc w:val="left"/>
      <w:pPr>
        <w:ind w:left="1744" w:hanging="360"/>
      </w:pPr>
      <w:rPr>
        <w:rFonts w:ascii="Symbol" w:hAnsi="Symbol" w:hint="default"/>
      </w:rPr>
    </w:lvl>
    <w:lvl w:ilvl="1" w:tplc="08090003">
      <w:start w:val="1"/>
      <w:numFmt w:val="bullet"/>
      <w:lvlText w:val="o"/>
      <w:lvlJc w:val="left"/>
      <w:pPr>
        <w:ind w:left="2464" w:hanging="360"/>
      </w:pPr>
      <w:rPr>
        <w:rFonts w:ascii="Courier New" w:hAnsi="Courier New" w:cs="Courier New" w:hint="default"/>
      </w:rPr>
    </w:lvl>
    <w:lvl w:ilvl="2" w:tplc="08090005">
      <w:start w:val="1"/>
      <w:numFmt w:val="bullet"/>
      <w:lvlText w:val=""/>
      <w:lvlJc w:val="left"/>
      <w:pPr>
        <w:ind w:left="3184" w:hanging="360"/>
      </w:pPr>
      <w:rPr>
        <w:rFonts w:ascii="Wingdings" w:hAnsi="Wingdings" w:hint="default"/>
      </w:rPr>
    </w:lvl>
    <w:lvl w:ilvl="3" w:tplc="08090001">
      <w:start w:val="1"/>
      <w:numFmt w:val="bullet"/>
      <w:lvlText w:val=""/>
      <w:lvlJc w:val="left"/>
      <w:pPr>
        <w:ind w:left="3904" w:hanging="360"/>
      </w:pPr>
      <w:rPr>
        <w:rFonts w:ascii="Symbol" w:hAnsi="Symbol" w:hint="default"/>
      </w:rPr>
    </w:lvl>
    <w:lvl w:ilvl="4" w:tplc="08090003">
      <w:start w:val="1"/>
      <w:numFmt w:val="bullet"/>
      <w:lvlText w:val="o"/>
      <w:lvlJc w:val="left"/>
      <w:pPr>
        <w:ind w:left="4624" w:hanging="360"/>
      </w:pPr>
      <w:rPr>
        <w:rFonts w:ascii="Courier New" w:hAnsi="Courier New" w:cs="Courier New" w:hint="default"/>
      </w:rPr>
    </w:lvl>
    <w:lvl w:ilvl="5" w:tplc="08090005">
      <w:start w:val="1"/>
      <w:numFmt w:val="bullet"/>
      <w:lvlText w:val=""/>
      <w:lvlJc w:val="left"/>
      <w:pPr>
        <w:ind w:left="5344" w:hanging="360"/>
      </w:pPr>
      <w:rPr>
        <w:rFonts w:ascii="Wingdings" w:hAnsi="Wingdings" w:hint="default"/>
      </w:rPr>
    </w:lvl>
    <w:lvl w:ilvl="6" w:tplc="08090001">
      <w:start w:val="1"/>
      <w:numFmt w:val="bullet"/>
      <w:lvlText w:val=""/>
      <w:lvlJc w:val="left"/>
      <w:pPr>
        <w:ind w:left="6064" w:hanging="360"/>
      </w:pPr>
      <w:rPr>
        <w:rFonts w:ascii="Symbol" w:hAnsi="Symbol" w:hint="default"/>
      </w:rPr>
    </w:lvl>
    <w:lvl w:ilvl="7" w:tplc="08090003">
      <w:start w:val="1"/>
      <w:numFmt w:val="bullet"/>
      <w:lvlText w:val="o"/>
      <w:lvlJc w:val="left"/>
      <w:pPr>
        <w:ind w:left="6784" w:hanging="360"/>
      </w:pPr>
      <w:rPr>
        <w:rFonts w:ascii="Courier New" w:hAnsi="Courier New" w:cs="Courier New" w:hint="default"/>
      </w:rPr>
    </w:lvl>
    <w:lvl w:ilvl="8" w:tplc="08090005">
      <w:start w:val="1"/>
      <w:numFmt w:val="bullet"/>
      <w:lvlText w:val=""/>
      <w:lvlJc w:val="left"/>
      <w:pPr>
        <w:ind w:left="7504" w:hanging="360"/>
      </w:pPr>
      <w:rPr>
        <w:rFonts w:ascii="Wingdings" w:hAnsi="Wingdings" w:hint="default"/>
      </w:rPr>
    </w:lvl>
  </w:abstractNum>
  <w:abstractNum w:abstractNumId="11" w15:restartNumberingAfterBreak="0">
    <w:nsid w:val="4F5B0C6A"/>
    <w:multiLevelType w:val="hybridMultilevel"/>
    <w:tmpl w:val="CA1E7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5767F"/>
    <w:multiLevelType w:val="hybridMultilevel"/>
    <w:tmpl w:val="CAE40888"/>
    <w:lvl w:ilvl="0" w:tplc="0409000F">
      <w:start w:val="1"/>
      <w:numFmt w:val="decimal"/>
      <w:lvlText w:val="%1."/>
      <w:lvlJc w:val="left"/>
      <w:pPr>
        <w:ind w:left="720" w:hanging="360"/>
      </w:pPr>
    </w:lvl>
    <w:lvl w:ilvl="1" w:tplc="C596C94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A3EEF"/>
    <w:multiLevelType w:val="hybridMultilevel"/>
    <w:tmpl w:val="656EC5AA"/>
    <w:lvl w:ilvl="0" w:tplc="CD9202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67FFA"/>
    <w:multiLevelType w:val="hybridMultilevel"/>
    <w:tmpl w:val="24843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279EE"/>
    <w:multiLevelType w:val="hybridMultilevel"/>
    <w:tmpl w:val="F3BE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CC382C"/>
    <w:multiLevelType w:val="hybridMultilevel"/>
    <w:tmpl w:val="037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73DA1"/>
    <w:multiLevelType w:val="hybridMultilevel"/>
    <w:tmpl w:val="32927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D4999"/>
    <w:multiLevelType w:val="hybridMultilevel"/>
    <w:tmpl w:val="4A9A42B2"/>
    <w:lvl w:ilvl="0" w:tplc="DF86D8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B766EB"/>
    <w:multiLevelType w:val="hybridMultilevel"/>
    <w:tmpl w:val="421C8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0553BD"/>
    <w:multiLevelType w:val="hybridMultilevel"/>
    <w:tmpl w:val="7554A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7"/>
  </w:num>
  <w:num w:numId="5">
    <w:abstractNumId w:val="8"/>
  </w:num>
  <w:num w:numId="6">
    <w:abstractNumId w:val="4"/>
  </w:num>
  <w:num w:numId="7">
    <w:abstractNumId w:val="14"/>
  </w:num>
  <w:num w:numId="8">
    <w:abstractNumId w:val="10"/>
  </w:num>
  <w:num w:numId="9">
    <w:abstractNumId w:val="9"/>
  </w:num>
  <w:num w:numId="10">
    <w:abstractNumId w:val="17"/>
  </w:num>
  <w:num w:numId="11">
    <w:abstractNumId w:val="18"/>
  </w:num>
  <w:num w:numId="12">
    <w:abstractNumId w:val="16"/>
  </w:num>
  <w:num w:numId="13">
    <w:abstractNumId w:val="3"/>
  </w:num>
  <w:num w:numId="14">
    <w:abstractNumId w:val="6"/>
  </w:num>
  <w:num w:numId="15">
    <w:abstractNumId w:val="15"/>
  </w:num>
  <w:num w:numId="16">
    <w:abstractNumId w:val="5"/>
  </w:num>
  <w:num w:numId="17">
    <w:abstractNumId w:val="11"/>
  </w:num>
  <w:num w:numId="18">
    <w:abstractNumId w:val="0"/>
  </w:num>
  <w:num w:numId="19">
    <w:abstractNumId w:val="2"/>
  </w:num>
  <w:num w:numId="20">
    <w:abstractNumId w:val="20"/>
  </w:num>
  <w:num w:numId="2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al Kant Paliwal">
    <w15:presenceInfo w15:providerId="AD" w15:userId="S-1-5-21-1610812990-1533591103-3379555260-2155"/>
  </w15:person>
  <w15:person w15:author="Nirav Trivedi">
    <w15:presenceInfo w15:providerId="AD" w15:userId="S-1-5-21-1610812990-1533591103-3379555260-9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0B"/>
    <w:rsid w:val="0000420D"/>
    <w:rsid w:val="000072A0"/>
    <w:rsid w:val="00015E13"/>
    <w:rsid w:val="00075A05"/>
    <w:rsid w:val="00077612"/>
    <w:rsid w:val="000A2387"/>
    <w:rsid w:val="000B1B70"/>
    <w:rsid w:val="000B3068"/>
    <w:rsid w:val="000C4A74"/>
    <w:rsid w:val="000F21AD"/>
    <w:rsid w:val="00131A2D"/>
    <w:rsid w:val="001326F5"/>
    <w:rsid w:val="00132C5B"/>
    <w:rsid w:val="001571AF"/>
    <w:rsid w:val="00170817"/>
    <w:rsid w:val="00185EB6"/>
    <w:rsid w:val="001A11B2"/>
    <w:rsid w:val="001A3634"/>
    <w:rsid w:val="00203C83"/>
    <w:rsid w:val="00212621"/>
    <w:rsid w:val="00230033"/>
    <w:rsid w:val="00235CC5"/>
    <w:rsid w:val="00273849"/>
    <w:rsid w:val="002805FB"/>
    <w:rsid w:val="002E5070"/>
    <w:rsid w:val="002F6257"/>
    <w:rsid w:val="00317E8B"/>
    <w:rsid w:val="003235BB"/>
    <w:rsid w:val="00323B56"/>
    <w:rsid w:val="00335FAE"/>
    <w:rsid w:val="00345DD9"/>
    <w:rsid w:val="00365B73"/>
    <w:rsid w:val="00367412"/>
    <w:rsid w:val="00381307"/>
    <w:rsid w:val="00384229"/>
    <w:rsid w:val="00384CED"/>
    <w:rsid w:val="003A2607"/>
    <w:rsid w:val="003C3AB1"/>
    <w:rsid w:val="00425269"/>
    <w:rsid w:val="00426F18"/>
    <w:rsid w:val="00436B81"/>
    <w:rsid w:val="004474B9"/>
    <w:rsid w:val="004520B5"/>
    <w:rsid w:val="004652F8"/>
    <w:rsid w:val="00466318"/>
    <w:rsid w:val="004C62BF"/>
    <w:rsid w:val="004C6DC5"/>
    <w:rsid w:val="004D3839"/>
    <w:rsid w:val="004D7922"/>
    <w:rsid w:val="004F2422"/>
    <w:rsid w:val="00530635"/>
    <w:rsid w:val="005349D8"/>
    <w:rsid w:val="005414E4"/>
    <w:rsid w:val="00546C24"/>
    <w:rsid w:val="005568B4"/>
    <w:rsid w:val="00577A0B"/>
    <w:rsid w:val="005B3A95"/>
    <w:rsid w:val="005C0987"/>
    <w:rsid w:val="005F1EFF"/>
    <w:rsid w:val="00613B7C"/>
    <w:rsid w:val="006253D3"/>
    <w:rsid w:val="00634BAD"/>
    <w:rsid w:val="00636D87"/>
    <w:rsid w:val="00690D47"/>
    <w:rsid w:val="006A464B"/>
    <w:rsid w:val="006C3705"/>
    <w:rsid w:val="006C676C"/>
    <w:rsid w:val="006D15C3"/>
    <w:rsid w:val="006D24C5"/>
    <w:rsid w:val="006F600B"/>
    <w:rsid w:val="00711B00"/>
    <w:rsid w:val="00755E30"/>
    <w:rsid w:val="0077053F"/>
    <w:rsid w:val="00772D7D"/>
    <w:rsid w:val="007911FE"/>
    <w:rsid w:val="00794AA6"/>
    <w:rsid w:val="007A6435"/>
    <w:rsid w:val="007B26BC"/>
    <w:rsid w:val="007D07E1"/>
    <w:rsid w:val="007D5B8B"/>
    <w:rsid w:val="007E0350"/>
    <w:rsid w:val="00802B49"/>
    <w:rsid w:val="00826D09"/>
    <w:rsid w:val="00834CAB"/>
    <w:rsid w:val="00850814"/>
    <w:rsid w:val="00862109"/>
    <w:rsid w:val="008629DF"/>
    <w:rsid w:val="00882AD9"/>
    <w:rsid w:val="008B4DC3"/>
    <w:rsid w:val="008C5C60"/>
    <w:rsid w:val="008C65EB"/>
    <w:rsid w:val="008C7DCB"/>
    <w:rsid w:val="008D0DF3"/>
    <w:rsid w:val="008F10F4"/>
    <w:rsid w:val="00912513"/>
    <w:rsid w:val="009142E8"/>
    <w:rsid w:val="00915F48"/>
    <w:rsid w:val="00954738"/>
    <w:rsid w:val="009566FB"/>
    <w:rsid w:val="00983D05"/>
    <w:rsid w:val="0099418D"/>
    <w:rsid w:val="009A35C3"/>
    <w:rsid w:val="009D72A2"/>
    <w:rsid w:val="009E5357"/>
    <w:rsid w:val="009E7D05"/>
    <w:rsid w:val="00A0500D"/>
    <w:rsid w:val="00A05DAF"/>
    <w:rsid w:val="00A256B0"/>
    <w:rsid w:val="00A56C5C"/>
    <w:rsid w:val="00A650C6"/>
    <w:rsid w:val="00A70D60"/>
    <w:rsid w:val="00AB7DC8"/>
    <w:rsid w:val="00AC7B57"/>
    <w:rsid w:val="00AD160D"/>
    <w:rsid w:val="00B00F38"/>
    <w:rsid w:val="00B01802"/>
    <w:rsid w:val="00B21670"/>
    <w:rsid w:val="00B33C5B"/>
    <w:rsid w:val="00B37330"/>
    <w:rsid w:val="00B45232"/>
    <w:rsid w:val="00B53643"/>
    <w:rsid w:val="00B67BFD"/>
    <w:rsid w:val="00B725C1"/>
    <w:rsid w:val="00B838CD"/>
    <w:rsid w:val="00BC7458"/>
    <w:rsid w:val="00BD2799"/>
    <w:rsid w:val="00C05942"/>
    <w:rsid w:val="00C2486C"/>
    <w:rsid w:val="00C610D4"/>
    <w:rsid w:val="00C67FA0"/>
    <w:rsid w:val="00C84D1B"/>
    <w:rsid w:val="00CC6F5C"/>
    <w:rsid w:val="00CE6BDB"/>
    <w:rsid w:val="00D02949"/>
    <w:rsid w:val="00D55085"/>
    <w:rsid w:val="00D846B2"/>
    <w:rsid w:val="00DD40D2"/>
    <w:rsid w:val="00DE6D7B"/>
    <w:rsid w:val="00DF574A"/>
    <w:rsid w:val="00DF7F7A"/>
    <w:rsid w:val="00E364B9"/>
    <w:rsid w:val="00E42FEA"/>
    <w:rsid w:val="00E54C9F"/>
    <w:rsid w:val="00E54FB2"/>
    <w:rsid w:val="00E629BA"/>
    <w:rsid w:val="00E971E8"/>
    <w:rsid w:val="00EB50B7"/>
    <w:rsid w:val="00EF0F9E"/>
    <w:rsid w:val="00F12B22"/>
    <w:rsid w:val="00F55213"/>
    <w:rsid w:val="00F55F23"/>
    <w:rsid w:val="00F753F9"/>
    <w:rsid w:val="00F87841"/>
    <w:rsid w:val="00F91291"/>
    <w:rsid w:val="00F9376B"/>
    <w:rsid w:val="00FB2CD0"/>
    <w:rsid w:val="00FC29D5"/>
    <w:rsid w:val="00FD21EA"/>
    <w:rsid w:val="00FF4001"/>
    <w:rsid w:val="00FF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536C"/>
  <w15:chartTrackingRefBased/>
  <w15:docId w15:val="{A638BF14-C874-4709-9FF7-6C3CC07C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7A0B"/>
    <w:pPr>
      <w:ind w:left="720"/>
      <w:contextualSpacing/>
    </w:pPr>
  </w:style>
  <w:style w:type="paragraph" w:styleId="Title">
    <w:name w:val="Title"/>
    <w:basedOn w:val="Normal"/>
    <w:next w:val="Normal"/>
    <w:link w:val="TitleChar"/>
    <w:uiPriority w:val="10"/>
    <w:qFormat/>
    <w:rsid w:val="0057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7B57"/>
    <w:rPr>
      <w:color w:val="0563C1" w:themeColor="hyperlink"/>
      <w:u w:val="single"/>
    </w:rPr>
  </w:style>
  <w:style w:type="character" w:styleId="CommentReference">
    <w:name w:val="annotation reference"/>
    <w:basedOn w:val="DefaultParagraphFont"/>
    <w:uiPriority w:val="99"/>
    <w:semiHidden/>
    <w:unhideWhenUsed/>
    <w:rsid w:val="000F21AD"/>
    <w:rPr>
      <w:sz w:val="16"/>
      <w:szCs w:val="16"/>
    </w:rPr>
  </w:style>
  <w:style w:type="paragraph" w:styleId="CommentText">
    <w:name w:val="annotation text"/>
    <w:basedOn w:val="Normal"/>
    <w:link w:val="CommentTextChar"/>
    <w:uiPriority w:val="99"/>
    <w:semiHidden/>
    <w:unhideWhenUsed/>
    <w:rsid w:val="000F21AD"/>
    <w:pPr>
      <w:spacing w:line="240" w:lineRule="auto"/>
    </w:pPr>
    <w:rPr>
      <w:sz w:val="20"/>
      <w:szCs w:val="20"/>
    </w:rPr>
  </w:style>
  <w:style w:type="character" w:customStyle="1" w:styleId="CommentTextChar">
    <w:name w:val="Comment Text Char"/>
    <w:basedOn w:val="DefaultParagraphFont"/>
    <w:link w:val="CommentText"/>
    <w:uiPriority w:val="99"/>
    <w:semiHidden/>
    <w:rsid w:val="000F21AD"/>
    <w:rPr>
      <w:sz w:val="20"/>
      <w:szCs w:val="20"/>
    </w:rPr>
  </w:style>
  <w:style w:type="paragraph" w:styleId="CommentSubject">
    <w:name w:val="annotation subject"/>
    <w:basedOn w:val="CommentText"/>
    <w:next w:val="CommentText"/>
    <w:link w:val="CommentSubjectChar"/>
    <w:uiPriority w:val="99"/>
    <w:semiHidden/>
    <w:unhideWhenUsed/>
    <w:rsid w:val="000F21AD"/>
    <w:rPr>
      <w:b/>
      <w:bCs/>
    </w:rPr>
  </w:style>
  <w:style w:type="character" w:customStyle="1" w:styleId="CommentSubjectChar">
    <w:name w:val="Comment Subject Char"/>
    <w:basedOn w:val="CommentTextChar"/>
    <w:link w:val="CommentSubject"/>
    <w:uiPriority w:val="99"/>
    <w:semiHidden/>
    <w:rsid w:val="000F21AD"/>
    <w:rPr>
      <w:b/>
      <w:bCs/>
      <w:sz w:val="20"/>
      <w:szCs w:val="20"/>
    </w:rPr>
  </w:style>
  <w:style w:type="paragraph" w:styleId="BalloonText">
    <w:name w:val="Balloon Text"/>
    <w:basedOn w:val="Normal"/>
    <w:link w:val="BalloonTextChar"/>
    <w:uiPriority w:val="99"/>
    <w:semiHidden/>
    <w:unhideWhenUsed/>
    <w:rsid w:val="000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AD"/>
    <w:rPr>
      <w:rFonts w:ascii="Segoe UI" w:hAnsi="Segoe UI" w:cs="Segoe UI"/>
      <w:sz w:val="18"/>
      <w:szCs w:val="18"/>
    </w:rPr>
  </w:style>
  <w:style w:type="paragraph" w:styleId="Revision">
    <w:name w:val="Revision"/>
    <w:hidden/>
    <w:uiPriority w:val="99"/>
    <w:semiHidden/>
    <w:rsid w:val="00A70D60"/>
    <w:pPr>
      <w:spacing w:after="0" w:line="240" w:lineRule="auto"/>
    </w:pPr>
  </w:style>
  <w:style w:type="paragraph" w:styleId="TOCHeading">
    <w:name w:val="TOC Heading"/>
    <w:basedOn w:val="Heading1"/>
    <w:next w:val="Normal"/>
    <w:uiPriority w:val="39"/>
    <w:unhideWhenUsed/>
    <w:qFormat/>
    <w:rsid w:val="00C84D1B"/>
    <w:pPr>
      <w:outlineLvl w:val="9"/>
    </w:pPr>
    <w:rPr>
      <w:lang w:val="en-US"/>
    </w:rPr>
  </w:style>
  <w:style w:type="paragraph" w:styleId="TOC1">
    <w:name w:val="toc 1"/>
    <w:basedOn w:val="Normal"/>
    <w:next w:val="Normal"/>
    <w:autoRedefine/>
    <w:uiPriority w:val="39"/>
    <w:unhideWhenUsed/>
    <w:rsid w:val="00C84D1B"/>
    <w:pPr>
      <w:spacing w:after="100"/>
    </w:pPr>
  </w:style>
  <w:style w:type="character" w:styleId="FollowedHyperlink">
    <w:name w:val="FollowedHyperlink"/>
    <w:basedOn w:val="DefaultParagraphFont"/>
    <w:uiPriority w:val="99"/>
    <w:semiHidden/>
    <w:unhideWhenUsed/>
    <w:rsid w:val="004652F8"/>
    <w:rPr>
      <w:color w:val="954F72" w:themeColor="followedHyperlink"/>
      <w:u w:val="single"/>
    </w:rPr>
  </w:style>
  <w:style w:type="character" w:customStyle="1" w:styleId="Heading2Char">
    <w:name w:val="Heading 2 Char"/>
    <w:basedOn w:val="DefaultParagraphFont"/>
    <w:link w:val="Heading2"/>
    <w:uiPriority w:val="9"/>
    <w:rsid w:val="004652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15E13"/>
    <w:pPr>
      <w:spacing w:after="100"/>
      <w:ind w:left="220"/>
    </w:pPr>
  </w:style>
  <w:style w:type="paragraph" w:styleId="Header">
    <w:name w:val="header"/>
    <w:basedOn w:val="Normal"/>
    <w:link w:val="HeaderChar"/>
    <w:uiPriority w:val="99"/>
    <w:unhideWhenUsed/>
    <w:rsid w:val="00FC2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9D5"/>
  </w:style>
  <w:style w:type="paragraph" w:styleId="Footer">
    <w:name w:val="footer"/>
    <w:basedOn w:val="Normal"/>
    <w:link w:val="FooterChar"/>
    <w:uiPriority w:val="99"/>
    <w:unhideWhenUsed/>
    <w:rsid w:val="00FC2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9D5"/>
  </w:style>
  <w:style w:type="character" w:styleId="SubtleEmphasis">
    <w:name w:val="Subtle Emphasis"/>
    <w:basedOn w:val="DefaultParagraphFont"/>
    <w:uiPriority w:val="19"/>
    <w:qFormat/>
    <w:rsid w:val="00FC29D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2303">
      <w:bodyDiv w:val="1"/>
      <w:marLeft w:val="0"/>
      <w:marRight w:val="0"/>
      <w:marTop w:val="0"/>
      <w:marBottom w:val="0"/>
      <w:divBdr>
        <w:top w:val="none" w:sz="0" w:space="0" w:color="auto"/>
        <w:left w:val="none" w:sz="0" w:space="0" w:color="auto"/>
        <w:bottom w:val="none" w:sz="0" w:space="0" w:color="auto"/>
        <w:right w:val="none" w:sz="0" w:space="0" w:color="auto"/>
      </w:divBdr>
    </w:div>
    <w:div w:id="344287847">
      <w:bodyDiv w:val="1"/>
      <w:marLeft w:val="0"/>
      <w:marRight w:val="0"/>
      <w:marTop w:val="0"/>
      <w:marBottom w:val="0"/>
      <w:divBdr>
        <w:top w:val="none" w:sz="0" w:space="0" w:color="auto"/>
        <w:left w:val="none" w:sz="0" w:space="0" w:color="auto"/>
        <w:bottom w:val="none" w:sz="0" w:space="0" w:color="auto"/>
        <w:right w:val="none" w:sz="0" w:space="0" w:color="auto"/>
      </w:divBdr>
    </w:div>
    <w:div w:id="1553468092">
      <w:bodyDiv w:val="1"/>
      <w:marLeft w:val="0"/>
      <w:marRight w:val="0"/>
      <w:marTop w:val="0"/>
      <w:marBottom w:val="0"/>
      <w:divBdr>
        <w:top w:val="none" w:sz="0" w:space="0" w:color="auto"/>
        <w:left w:val="none" w:sz="0" w:space="0" w:color="auto"/>
        <w:bottom w:val="none" w:sz="0" w:space="0" w:color="auto"/>
        <w:right w:val="none" w:sz="0" w:space="0" w:color="auto"/>
      </w:divBdr>
    </w:div>
    <w:div w:id="1620258713">
      <w:bodyDiv w:val="1"/>
      <w:marLeft w:val="0"/>
      <w:marRight w:val="0"/>
      <w:marTop w:val="0"/>
      <w:marBottom w:val="0"/>
      <w:divBdr>
        <w:top w:val="none" w:sz="0" w:space="0" w:color="auto"/>
        <w:left w:val="none" w:sz="0" w:space="0" w:color="auto"/>
        <w:bottom w:val="none" w:sz="0" w:space="0" w:color="auto"/>
        <w:right w:val="none" w:sz="0" w:space="0" w:color="auto"/>
      </w:divBdr>
    </w:div>
    <w:div w:id="1684087180">
      <w:bodyDiv w:val="1"/>
      <w:marLeft w:val="0"/>
      <w:marRight w:val="0"/>
      <w:marTop w:val="0"/>
      <w:marBottom w:val="0"/>
      <w:divBdr>
        <w:top w:val="none" w:sz="0" w:space="0" w:color="auto"/>
        <w:left w:val="none" w:sz="0" w:space="0" w:color="auto"/>
        <w:bottom w:val="none" w:sz="0" w:space="0" w:color="auto"/>
        <w:right w:val="none" w:sz="0" w:space="0" w:color="auto"/>
      </w:divBdr>
    </w:div>
    <w:div w:id="1743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image" Target="cid:image001.jpg@01D10A8C.BBE6A850" TargetMode="External"/><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0.png"/><Relationship Id="rId23" Type="http://schemas.openxmlformats.org/officeDocument/2006/relationships/image" Target="media/image9.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af9a842-2749-492e-98ad-227a944ab736">3WF3KCPEARPP-41-41</_dlc_DocId>
    <_dlc_DocIdUrl xmlns="baf9a842-2749-492e-98ad-227a944ab736">
      <Url>http://asplportal.advaiya.com/PWA/Apps Development for Nexmo/_layouts/15/DocIdRedir.aspx?ID=3WF3KCPEARPP-41-41</Url>
      <Description>3WF3KCPEARPP-41-41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94DFC3B2D4BC409CC430F83C8DEE2A" ma:contentTypeVersion="0" ma:contentTypeDescription="Create a new document." ma:contentTypeScope="" ma:versionID="f0904714fe6ed00de6c854d116191dc7">
  <xsd:schema xmlns:xsd="http://www.w3.org/2001/XMLSchema" xmlns:xs="http://www.w3.org/2001/XMLSchema" xmlns:p="http://schemas.microsoft.com/office/2006/metadata/properties" xmlns:ns2="baf9a842-2749-492e-98ad-227a944ab736" targetNamespace="http://schemas.microsoft.com/office/2006/metadata/properties" ma:root="true" ma:fieldsID="48a6c3247d11bea331d26a3f36edc674" ns2:_="">
    <xsd:import namespace="baf9a842-2749-492e-98ad-227a944ab73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9a842-2749-492e-98ad-227a944ab73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BC9C6-047B-412A-B53E-6E663C7AA9B6}">
  <ds:schemaRefs>
    <ds:schemaRef ds:uri="http://schemas.microsoft.com/office/2006/metadata/properties"/>
    <ds:schemaRef ds:uri="http://schemas.microsoft.com/office/infopath/2007/PartnerControls"/>
    <ds:schemaRef ds:uri="baf9a842-2749-492e-98ad-227a944ab736"/>
  </ds:schemaRefs>
</ds:datastoreItem>
</file>

<file path=customXml/itemProps2.xml><?xml version="1.0" encoding="utf-8"?>
<ds:datastoreItem xmlns:ds="http://schemas.openxmlformats.org/officeDocument/2006/customXml" ds:itemID="{B55CE359-44F4-4DE4-ADD1-025215376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9a842-2749-492e-98ad-227a944ab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AE1353-28F2-46E7-BAA6-BF3E011340F2}">
  <ds:schemaRefs>
    <ds:schemaRef ds:uri="http://schemas.microsoft.com/sharepoint/events"/>
  </ds:schemaRefs>
</ds:datastoreItem>
</file>

<file path=customXml/itemProps4.xml><?xml version="1.0" encoding="utf-8"?>
<ds:datastoreItem xmlns:ds="http://schemas.openxmlformats.org/officeDocument/2006/customXml" ds:itemID="{D898DF10-9F79-4CA3-9400-32872C783B87}">
  <ds:schemaRefs>
    <ds:schemaRef ds:uri="http://schemas.microsoft.com/sharepoint/v3/contenttype/forms"/>
  </ds:schemaRefs>
</ds:datastoreItem>
</file>

<file path=customXml/itemProps5.xml><?xml version="1.0" encoding="utf-8"?>
<ds:datastoreItem xmlns:ds="http://schemas.openxmlformats.org/officeDocument/2006/customXml" ds:itemID="{86011EEA-EE25-4F47-81C7-36C72B53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Kant Paliwal</dc:creator>
  <cp:keywords/>
  <dc:description/>
  <cp:lastModifiedBy>Nirav Trivedi</cp:lastModifiedBy>
  <cp:revision>26</cp:revision>
  <dcterms:created xsi:type="dcterms:W3CDTF">2015-11-17T10:38:00Z</dcterms:created>
  <dcterms:modified xsi:type="dcterms:W3CDTF">2015-11-18T05:53:00Z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0x010100CA94DFC3B2D4BC409CC430F83C8DEE2A</vt:lpwstr>
  </property>
  <property fmtid="{D5CDD505-2E9C-101B-9397-08002B2CF9AE}" pid="3" name="_dlc_DocIdItemGuid">
    <vt:lpwstr>d6a6d302-e4e0-411f-8c34-c553338f3241</vt:lpwstr>
  </property>
</Properties>
</file>